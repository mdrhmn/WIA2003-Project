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2A386" w14:textId="77777777" w:rsidR="00870B8B" w:rsidRDefault="004622F0">
      <w:pPr>
        <w:pStyle w:val="Heading21"/>
        <w:keepNext/>
        <w:keepLines/>
        <w:shd w:val="clear" w:color="auto" w:fill="auto"/>
        <w:spacing w:before="0" w:line="240" w:lineRule="auto"/>
        <w:ind w:right="48"/>
        <w:rPr>
          <w:rStyle w:val="Heading22"/>
          <w:rFonts w:asciiTheme="minorHAnsi" w:hAnsiTheme="minorHAnsi" w:cstheme="minorHAnsi"/>
          <w:color w:val="000000" w:themeColor="text1"/>
          <w:sz w:val="24"/>
          <w:szCs w:val="24"/>
          <w:lang w:val="en-SG"/>
        </w:rPr>
      </w:pPr>
      <w:bookmarkStart w:id="0" w:name="bookmark1"/>
      <w:r>
        <w:rPr>
          <w:rStyle w:val="Heading22"/>
          <w:rFonts w:asciiTheme="minorHAnsi" w:hAnsiTheme="minorHAnsi" w:cstheme="minorHAnsi"/>
          <w:color w:val="000000" w:themeColor="text1"/>
          <w:sz w:val="24"/>
          <w:szCs w:val="24"/>
        </w:rPr>
        <w:t>PROJECT BRIE</w:t>
      </w:r>
      <w:r>
        <w:rPr>
          <w:rStyle w:val="Heading22"/>
          <w:rFonts w:asciiTheme="minorHAnsi" w:hAnsiTheme="minorHAnsi" w:cstheme="minorHAnsi"/>
          <w:color w:val="000000" w:themeColor="text1"/>
          <w:sz w:val="24"/>
          <w:szCs w:val="24"/>
          <w:lang w:val="en-SG"/>
        </w:rPr>
        <w:t>F (WIA2005 - Algorithm Analysis and Design)</w:t>
      </w:r>
    </w:p>
    <w:p w14:paraId="2E081290" w14:textId="77777777" w:rsidR="00870B8B" w:rsidRDefault="004622F0">
      <w:pPr>
        <w:pStyle w:val="Heading21"/>
        <w:keepNext/>
        <w:keepLines/>
        <w:shd w:val="clear" w:color="auto" w:fill="auto"/>
        <w:tabs>
          <w:tab w:val="left" w:pos="3828"/>
        </w:tabs>
        <w:spacing w:before="0" w:line="240" w:lineRule="auto"/>
        <w:ind w:left="3686" w:right="48" w:hanging="3686"/>
        <w:rPr>
          <w:ins w:id="1" w:author="AISHAH BINTI ABU BAKAR" w:date="2019-12-16T09:41:00Z"/>
          <w:rFonts w:asciiTheme="minorHAnsi" w:hAnsiTheme="minorHAnsi" w:cstheme="minorHAnsi"/>
          <w:b w:val="0"/>
          <w:color w:val="000000" w:themeColor="text1"/>
          <w:sz w:val="24"/>
          <w:szCs w:val="24"/>
          <w:lang w:val="en-SG"/>
        </w:rPr>
      </w:pPr>
      <w:r>
        <w:rPr>
          <w:rFonts w:asciiTheme="minorHAnsi" w:hAnsiTheme="minorHAnsi" w:cstheme="minorHAnsi"/>
          <w:color w:val="000000" w:themeColor="text1"/>
          <w:sz w:val="24"/>
          <w:szCs w:val="24"/>
        </w:rPr>
        <w:t xml:space="preserve">University/Programme/Course: </w:t>
      </w:r>
      <w:r>
        <w:rPr>
          <w:rFonts w:asciiTheme="minorHAnsi" w:hAnsiTheme="minorHAnsi" w:cstheme="minorHAnsi"/>
          <w:color w:val="000000" w:themeColor="text1"/>
          <w:sz w:val="24"/>
          <w:szCs w:val="24"/>
        </w:rPr>
        <w:tab/>
      </w:r>
      <w:r>
        <w:rPr>
          <w:rFonts w:asciiTheme="minorHAnsi" w:hAnsiTheme="minorHAnsi" w:cstheme="minorHAnsi"/>
          <w:b w:val="0"/>
          <w:color w:val="000000" w:themeColor="text1"/>
          <w:sz w:val="24"/>
          <w:szCs w:val="24"/>
        </w:rPr>
        <w:t>University of Malaya/</w:t>
      </w:r>
      <w:r>
        <w:rPr>
          <w:rFonts w:asciiTheme="minorHAnsi" w:hAnsiTheme="minorHAnsi" w:cstheme="minorHAnsi"/>
          <w:b w:val="0"/>
          <w:color w:val="000000" w:themeColor="text1"/>
          <w:sz w:val="24"/>
          <w:szCs w:val="24"/>
          <w:lang w:val="en-SG"/>
        </w:rPr>
        <w:t>Bachelor of Computer Science/Algorithm Analysis and Design</w:t>
      </w:r>
    </w:p>
    <w:p w14:paraId="06BCF1B6" w14:textId="77777777" w:rsidR="00870B8B" w:rsidRDefault="004622F0">
      <w:pPr>
        <w:pStyle w:val="Heading21"/>
        <w:keepNext/>
        <w:keepLines/>
        <w:shd w:val="clear" w:color="auto" w:fill="auto"/>
        <w:spacing w:before="0" w:line="240" w:lineRule="auto"/>
        <w:ind w:left="3686" w:right="48" w:hanging="3686"/>
        <w:rPr>
          <w:rFonts w:asciiTheme="minorHAnsi" w:hAnsiTheme="minorHAnsi" w:cstheme="minorHAnsi"/>
          <w:b w:val="0"/>
          <w:color w:val="000000" w:themeColor="text1"/>
          <w:sz w:val="24"/>
          <w:szCs w:val="24"/>
          <w:lang w:val="en-SG"/>
        </w:rPr>
      </w:pPr>
      <w:r>
        <w:rPr>
          <w:rFonts w:asciiTheme="minorHAnsi" w:hAnsiTheme="minorHAnsi" w:cstheme="minorHAnsi"/>
          <w:color w:val="000000" w:themeColor="text1"/>
          <w:sz w:val="24"/>
          <w:szCs w:val="24"/>
        </w:rPr>
        <w:t xml:space="preserve">Year: </w:t>
      </w:r>
      <w:r>
        <w:rPr>
          <w:rFonts w:asciiTheme="minorHAnsi" w:hAnsiTheme="minorHAnsi" w:cstheme="minorHAnsi"/>
          <w:color w:val="000000" w:themeColor="text1"/>
          <w:sz w:val="24"/>
          <w:szCs w:val="24"/>
          <w:lang w:val="en-SG"/>
        </w:rPr>
        <w:t>2</w:t>
      </w:r>
      <w:r>
        <w:rPr>
          <w:rFonts w:asciiTheme="minorHAnsi" w:hAnsiTheme="minorHAnsi" w:cstheme="minorHAnsi"/>
          <w:color w:val="000000" w:themeColor="text1"/>
          <w:sz w:val="24"/>
          <w:szCs w:val="24"/>
          <w:vertAlign w:val="superscript"/>
          <w:lang w:val="en-SG"/>
        </w:rPr>
        <w:t>nd</w:t>
      </w:r>
      <w:r>
        <w:rPr>
          <w:rFonts w:asciiTheme="minorHAnsi" w:hAnsiTheme="minorHAnsi" w:cstheme="minorHAnsi"/>
          <w:color w:val="000000" w:themeColor="text1"/>
          <w:sz w:val="24"/>
          <w:szCs w:val="24"/>
          <w:lang w:val="en-SG"/>
        </w:rPr>
        <w:t xml:space="preserve"> </w:t>
      </w:r>
      <w:r>
        <w:rPr>
          <w:rFonts w:asciiTheme="minorHAnsi" w:hAnsiTheme="minorHAnsi" w:cstheme="minorHAnsi"/>
          <w:b w:val="0"/>
          <w:color w:val="000000" w:themeColor="text1"/>
          <w:sz w:val="24"/>
          <w:szCs w:val="24"/>
        </w:rPr>
        <w:t>year</w:t>
      </w:r>
      <w:r>
        <w:rPr>
          <w:rFonts w:asciiTheme="minorHAnsi" w:hAnsiTheme="minorHAnsi" w:cstheme="minorHAnsi"/>
          <w:b w:val="0"/>
          <w:color w:val="000000" w:themeColor="text1"/>
          <w:sz w:val="24"/>
          <w:szCs w:val="24"/>
          <w:lang w:val="en-SG"/>
        </w:rPr>
        <w:t xml:space="preserve"> / 4</w:t>
      </w:r>
      <w:r>
        <w:rPr>
          <w:rFonts w:asciiTheme="minorHAnsi" w:hAnsiTheme="minorHAnsi" w:cstheme="minorHAnsi"/>
          <w:b w:val="0"/>
          <w:color w:val="000000" w:themeColor="text1"/>
          <w:sz w:val="24"/>
          <w:szCs w:val="24"/>
          <w:vertAlign w:val="superscript"/>
          <w:lang w:val="en-SG"/>
        </w:rPr>
        <w:t>th</w:t>
      </w:r>
      <w:r>
        <w:rPr>
          <w:rFonts w:asciiTheme="minorHAnsi" w:hAnsiTheme="minorHAnsi" w:cstheme="minorHAnsi"/>
          <w:b w:val="0"/>
          <w:color w:val="000000" w:themeColor="text1"/>
          <w:sz w:val="24"/>
          <w:szCs w:val="24"/>
          <w:lang w:val="en-SG"/>
        </w:rPr>
        <w:t xml:space="preserve"> semester</w:t>
      </w:r>
    </w:p>
    <w:p w14:paraId="19918CF7" w14:textId="77777777" w:rsidR="00870B8B" w:rsidRDefault="004622F0">
      <w:pPr>
        <w:pStyle w:val="Heading21"/>
        <w:keepNext/>
        <w:keepLines/>
        <w:shd w:val="clear" w:color="auto" w:fill="auto"/>
        <w:spacing w:before="0" w:line="240" w:lineRule="auto"/>
        <w:ind w:left="3686" w:right="48" w:hanging="3686"/>
        <w:rPr>
          <w:rFonts w:asciiTheme="minorHAnsi" w:hAnsiTheme="minorHAnsi" w:cstheme="minorHAnsi"/>
          <w:b w:val="0"/>
          <w:color w:val="000000" w:themeColor="text1"/>
          <w:sz w:val="24"/>
          <w:szCs w:val="24"/>
          <w:lang w:val="en-SG"/>
        </w:rPr>
      </w:pPr>
      <w:r>
        <w:rPr>
          <w:rFonts w:asciiTheme="minorHAnsi" w:hAnsiTheme="minorHAnsi" w:cstheme="minorHAnsi"/>
          <w:bCs w:val="0"/>
          <w:color w:val="000000" w:themeColor="text1"/>
          <w:sz w:val="24"/>
          <w:szCs w:val="24"/>
          <w:lang w:val="en-SG"/>
        </w:rPr>
        <w:t>Pedagogical Approach:</w:t>
      </w:r>
      <w:r>
        <w:rPr>
          <w:rFonts w:asciiTheme="minorHAnsi" w:hAnsiTheme="minorHAnsi" w:cstheme="minorHAnsi"/>
          <w:b w:val="0"/>
          <w:color w:val="000000" w:themeColor="text1"/>
          <w:sz w:val="24"/>
          <w:szCs w:val="24"/>
          <w:lang w:val="en-SG"/>
        </w:rPr>
        <w:t xml:space="preserve"> Project-based Learning</w:t>
      </w:r>
    </w:p>
    <w:p w14:paraId="7FD99BE5" w14:textId="77777777" w:rsidR="00870B8B" w:rsidRDefault="004622F0">
      <w:pPr>
        <w:pStyle w:val="Heading21"/>
        <w:keepNext/>
        <w:keepLines/>
        <w:shd w:val="clear" w:color="auto" w:fill="auto"/>
        <w:spacing w:before="0" w:line="240" w:lineRule="auto"/>
        <w:ind w:left="3686" w:right="48" w:hanging="3686"/>
        <w:rPr>
          <w:rFonts w:asciiTheme="minorHAnsi" w:hAnsiTheme="minorHAnsi" w:cstheme="minorHAnsi"/>
          <w:color w:val="000000" w:themeColor="text1"/>
          <w:sz w:val="24"/>
          <w:szCs w:val="24"/>
          <w:lang w:val="en-SG"/>
        </w:rPr>
      </w:pPr>
      <w:r>
        <w:rPr>
          <w:rFonts w:asciiTheme="minorHAnsi" w:hAnsiTheme="minorHAnsi" w:cstheme="minorHAnsi"/>
          <w:color w:val="000000" w:themeColor="text1"/>
          <w:sz w:val="24"/>
          <w:szCs w:val="24"/>
          <w:lang w:val="en-SG"/>
        </w:rPr>
        <w:t>Learning Outcome:</w:t>
      </w:r>
    </w:p>
    <w:p w14:paraId="5A3E9AEC" w14:textId="30A2541C" w:rsidR="00870B8B" w:rsidRDefault="004622F0">
      <w:pPr>
        <w:pStyle w:val="Heading21"/>
        <w:keepNext/>
        <w:keepLines/>
        <w:shd w:val="clear" w:color="auto" w:fill="auto"/>
        <w:spacing w:before="0" w:line="240" w:lineRule="auto"/>
        <w:ind w:left="3686" w:right="48" w:hanging="3686"/>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 xml:space="preserve">Experience analysing and designing algorithms for problem solving with other </w:t>
      </w:r>
      <w:r w:rsidR="00205164">
        <w:rPr>
          <w:rFonts w:asciiTheme="minorHAnsi" w:hAnsiTheme="minorHAnsi" w:cstheme="minorHAnsi"/>
          <w:b w:val="0"/>
          <w:bCs w:val="0"/>
          <w:color w:val="000000" w:themeColor="text1"/>
          <w:sz w:val="24"/>
          <w:szCs w:val="24"/>
          <w:lang w:val="en-SG"/>
        </w:rPr>
        <w:t>teammates</w:t>
      </w:r>
      <w:r>
        <w:rPr>
          <w:rFonts w:asciiTheme="minorHAnsi" w:hAnsiTheme="minorHAnsi" w:cstheme="minorHAnsi"/>
          <w:b w:val="0"/>
          <w:bCs w:val="0"/>
          <w:color w:val="000000" w:themeColor="text1"/>
          <w:sz w:val="24"/>
          <w:szCs w:val="24"/>
          <w:lang w:val="en-SG"/>
        </w:rPr>
        <w:t>.</w:t>
      </w:r>
    </w:p>
    <w:p w14:paraId="2ECA3DF5"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Utilise all of the chosen tools</w:t>
      </w:r>
    </w:p>
    <w:p w14:paraId="1FB79AE6"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Apply algorithms that have been learned in this course to solve the given problems</w:t>
      </w:r>
    </w:p>
    <w:p w14:paraId="61BE3A8D"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Explore at least one new algorithm to solve the given problem.</w:t>
      </w:r>
    </w:p>
    <w:p w14:paraId="59D91A9F"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Integrate all of the algorithms within a computer program.</w:t>
      </w:r>
    </w:p>
    <w:p w14:paraId="78DF3913" w14:textId="278AA36E"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 xml:space="preserve">Execute the computer program while explaining the relation between steps in algorithms with the </w:t>
      </w:r>
      <w:r w:rsidR="00A3360B">
        <w:rPr>
          <w:rFonts w:asciiTheme="minorHAnsi" w:hAnsiTheme="minorHAnsi" w:cstheme="minorHAnsi"/>
          <w:b w:val="0"/>
          <w:bCs w:val="0"/>
          <w:color w:val="000000" w:themeColor="text1"/>
          <w:sz w:val="24"/>
          <w:szCs w:val="24"/>
          <w:lang w:val="en-SG"/>
        </w:rPr>
        <w:t>behaviour</w:t>
      </w:r>
      <w:r>
        <w:rPr>
          <w:rFonts w:asciiTheme="minorHAnsi" w:hAnsiTheme="minorHAnsi" w:cstheme="minorHAnsi"/>
          <w:b w:val="0"/>
          <w:bCs w:val="0"/>
          <w:color w:val="000000" w:themeColor="text1"/>
          <w:sz w:val="24"/>
          <w:szCs w:val="24"/>
          <w:lang w:val="en-SG"/>
        </w:rPr>
        <w:t>/output of the computer program.</w:t>
      </w:r>
    </w:p>
    <w:p w14:paraId="269D7CA6"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Analyse the complexity main algorithms that solve the given problem.</w:t>
      </w:r>
    </w:p>
    <w:p w14:paraId="02C3B1C4"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Function effectively as a team member.</w:t>
      </w:r>
    </w:p>
    <w:p w14:paraId="28876E4B" w14:textId="77777777" w:rsidR="00870B8B" w:rsidRDefault="004622F0">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Communicate effectively through reports and presentation.</w:t>
      </w:r>
    </w:p>
    <w:p w14:paraId="6E9EEEAA" w14:textId="77777777" w:rsidR="00870B8B" w:rsidRDefault="00870B8B">
      <w:pPr>
        <w:pStyle w:val="Heading21"/>
        <w:keepNext/>
        <w:keepLines/>
        <w:shd w:val="clear" w:color="auto" w:fill="auto"/>
        <w:spacing w:before="0" w:line="240" w:lineRule="auto"/>
        <w:ind w:right="48"/>
        <w:rPr>
          <w:rFonts w:asciiTheme="minorHAnsi" w:hAnsiTheme="minorHAnsi" w:cstheme="minorHAnsi"/>
          <w:b w:val="0"/>
          <w:bCs w:val="0"/>
          <w:color w:val="000000" w:themeColor="text1"/>
          <w:sz w:val="24"/>
          <w:szCs w:val="24"/>
          <w:lang w:val="en-SG"/>
        </w:rPr>
      </w:pPr>
    </w:p>
    <w:p w14:paraId="6236E22C" w14:textId="77777777" w:rsidR="00870B8B" w:rsidRDefault="004622F0">
      <w:pPr>
        <w:pStyle w:val="Heading21"/>
        <w:keepNext/>
        <w:keepLines/>
        <w:shd w:val="clear" w:color="auto" w:fill="auto"/>
        <w:spacing w:before="0" w:line="240" w:lineRule="auto"/>
        <w:ind w:right="48"/>
        <w:rPr>
          <w:rFonts w:asciiTheme="minorHAnsi" w:hAnsiTheme="minorHAnsi" w:cstheme="minorHAnsi"/>
          <w:color w:val="000000" w:themeColor="text1"/>
          <w:sz w:val="24"/>
          <w:szCs w:val="24"/>
          <w:lang w:val="en-SG"/>
        </w:rPr>
      </w:pPr>
      <w:r>
        <w:rPr>
          <w:rFonts w:asciiTheme="minorHAnsi" w:hAnsiTheme="minorHAnsi" w:cstheme="minorHAnsi"/>
          <w:color w:val="000000" w:themeColor="text1"/>
          <w:sz w:val="24"/>
          <w:szCs w:val="24"/>
          <w:lang w:val="en-SG"/>
        </w:rPr>
        <w:t>Objective:</w:t>
      </w:r>
    </w:p>
    <w:bookmarkEnd w:id="0"/>
    <w:p w14:paraId="6E8F99E8" w14:textId="77777777" w:rsidR="00870B8B" w:rsidRDefault="004622F0">
      <w:pPr>
        <w:tabs>
          <w:tab w:val="left" w:pos="810"/>
        </w:tabs>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This project requires you and your team mates to analyse, design, and code a computer program using python and the chosen tools to solve the given problems.</w:t>
      </w:r>
    </w:p>
    <w:p w14:paraId="16105704" w14:textId="77777777" w:rsidR="00870B8B" w:rsidRDefault="00870B8B">
      <w:pPr>
        <w:tabs>
          <w:tab w:val="left" w:pos="810"/>
        </w:tabs>
        <w:rPr>
          <w:rFonts w:asciiTheme="minorHAnsi" w:hAnsiTheme="minorHAnsi" w:cstheme="minorHAnsi"/>
          <w:bCs/>
          <w:color w:val="000000" w:themeColor="text1"/>
          <w:lang w:val="en-SG"/>
        </w:rPr>
      </w:pPr>
    </w:p>
    <w:p w14:paraId="0BE6E024" w14:textId="77777777" w:rsidR="00870B8B" w:rsidRDefault="004622F0">
      <w:pPr>
        <w:pStyle w:val="Heading21"/>
        <w:keepNext/>
        <w:keepLines/>
        <w:shd w:val="clear" w:color="auto" w:fill="auto"/>
        <w:spacing w:before="0" w:line="240" w:lineRule="auto"/>
        <w:ind w:right="65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lang w:val="en-SG"/>
        </w:rPr>
        <w:t xml:space="preserve">Project </w:t>
      </w:r>
      <w:r>
        <w:rPr>
          <w:rFonts w:asciiTheme="minorHAnsi" w:hAnsiTheme="minorHAnsi" w:cstheme="minorHAnsi"/>
          <w:color w:val="000000" w:themeColor="text1"/>
          <w:sz w:val="24"/>
          <w:szCs w:val="24"/>
        </w:rPr>
        <w:t>Scope:</w:t>
      </w:r>
    </w:p>
    <w:p w14:paraId="33317495" w14:textId="77777777" w:rsidR="00870B8B" w:rsidRDefault="004622F0">
      <w:pPr>
        <w:tabs>
          <w:tab w:val="left" w:pos="810"/>
        </w:tabs>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To meet the project requirement, you will need to:</w:t>
      </w:r>
    </w:p>
    <w:p w14:paraId="0B52581E" w14:textId="77777777" w:rsidR="00870B8B" w:rsidRDefault="004622F0">
      <w:pPr>
        <w:numPr>
          <w:ilvl w:val="0"/>
          <w:numId w:val="2"/>
        </w:numPr>
        <w:spacing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Form a work team of 6 members </w:t>
      </w:r>
      <w:r>
        <w:rPr>
          <w:rFonts w:asciiTheme="minorHAnsi" w:hAnsiTheme="minorHAnsi" w:cstheme="minorHAnsi"/>
          <w:color w:val="000000" w:themeColor="text1"/>
          <w:lang w:val="en-SG"/>
        </w:rPr>
        <w:t>(must be within the same tutorial group).</w:t>
      </w:r>
    </w:p>
    <w:p w14:paraId="710B1E28" w14:textId="77777777" w:rsidR="00870B8B" w:rsidRDefault="004622F0">
      <w:pPr>
        <w:numPr>
          <w:ilvl w:val="0"/>
          <w:numId w:val="2"/>
        </w:numPr>
        <w:spacing w:line="240" w:lineRule="auto"/>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Elect a team leader, write contract item and sign using the group contract template in Appendix A.</w:t>
      </w:r>
    </w:p>
    <w:p w14:paraId="5290EBA0" w14:textId="5139457F" w:rsidR="00870B8B" w:rsidRDefault="004622F0">
      <w:pPr>
        <w:numPr>
          <w:ilvl w:val="0"/>
          <w:numId w:val="2"/>
        </w:numPr>
        <w:spacing w:line="240" w:lineRule="auto"/>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I</w:t>
      </w:r>
      <w:r>
        <w:rPr>
          <w:rFonts w:asciiTheme="minorHAnsi" w:hAnsiTheme="minorHAnsi" w:cstheme="minorHAnsi"/>
          <w:color w:val="000000" w:themeColor="text1"/>
        </w:rPr>
        <w:t>dentif</w:t>
      </w:r>
      <w:r>
        <w:rPr>
          <w:rFonts w:asciiTheme="minorHAnsi" w:hAnsiTheme="minorHAnsi" w:cstheme="minorHAnsi"/>
          <w:color w:val="000000" w:themeColor="text1"/>
          <w:lang w:val="en-SG"/>
        </w:rPr>
        <w:t>y</w:t>
      </w:r>
      <w:r>
        <w:rPr>
          <w:rFonts w:asciiTheme="minorHAnsi" w:hAnsiTheme="minorHAnsi" w:cstheme="minorHAnsi"/>
          <w:color w:val="000000" w:themeColor="text1"/>
        </w:rPr>
        <w:t xml:space="preserve"> clear roles and responsibilities, distributing and coordinating various tasks appropriately, and able to operate as a high performing team</w:t>
      </w:r>
      <w:r>
        <w:rPr>
          <w:rFonts w:asciiTheme="minorHAnsi" w:hAnsiTheme="minorHAnsi" w:cstheme="minorHAnsi"/>
          <w:color w:val="000000" w:themeColor="text1"/>
          <w:lang w:val="en-SG"/>
        </w:rPr>
        <w:t xml:space="preserve">. </w:t>
      </w:r>
      <w:r>
        <w:rPr>
          <w:rFonts w:asciiTheme="minorHAnsi" w:hAnsiTheme="minorHAnsi" w:cstheme="minorHAnsi"/>
          <w:color w:val="000000" w:themeColor="text1"/>
        </w:rPr>
        <w:t>You must clearly communicate how you</w:t>
      </w:r>
      <w:r>
        <w:rPr>
          <w:rFonts w:asciiTheme="minorHAnsi" w:hAnsiTheme="minorHAnsi" w:cstheme="minorHAnsi"/>
          <w:color w:val="000000" w:themeColor="text1"/>
          <w:lang w:val="en-SG"/>
        </w:rPr>
        <w:t xml:space="preserve"> have w</w:t>
      </w:r>
      <w:r w:rsidR="00A3360B">
        <w:rPr>
          <w:rFonts w:asciiTheme="minorHAnsi" w:hAnsiTheme="minorHAnsi" w:cstheme="minorHAnsi"/>
          <w:color w:val="000000" w:themeColor="text1"/>
        </w:rPr>
        <w:t>worked</w:t>
      </w:r>
      <w:r>
        <w:rPr>
          <w:rFonts w:asciiTheme="minorHAnsi" w:hAnsiTheme="minorHAnsi" w:cstheme="minorHAnsi"/>
          <w:color w:val="000000" w:themeColor="text1"/>
        </w:rPr>
        <w:t xml:space="preserve"> as a team</w:t>
      </w:r>
      <w:r>
        <w:rPr>
          <w:rFonts w:asciiTheme="minorHAnsi" w:hAnsiTheme="minorHAnsi" w:cstheme="minorHAnsi"/>
          <w:color w:val="000000" w:themeColor="text1"/>
          <w:lang w:val="en-SG"/>
        </w:rPr>
        <w:t>. Refer FILA form at Appendix B.</w:t>
      </w:r>
    </w:p>
    <w:p w14:paraId="1CAC4626" w14:textId="0011C8C7" w:rsidR="00870B8B" w:rsidRDefault="004622F0">
      <w:pPr>
        <w:numPr>
          <w:ilvl w:val="0"/>
          <w:numId w:val="2"/>
        </w:numPr>
        <w:spacing w:line="240" w:lineRule="auto"/>
        <w:jc w:val="both"/>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 xml:space="preserve">Analyse, design, and code a computer program using python and the chosen tools to solve the given problems as the </w:t>
      </w:r>
      <w:r w:rsidR="00205164">
        <w:rPr>
          <w:rFonts w:asciiTheme="minorHAnsi" w:hAnsiTheme="minorHAnsi" w:cstheme="minorHAnsi"/>
          <w:bCs/>
          <w:color w:val="000000" w:themeColor="text1"/>
          <w:lang w:val="en-SG"/>
        </w:rPr>
        <w:t>following: -</w:t>
      </w:r>
    </w:p>
    <w:p w14:paraId="180BDE4C" w14:textId="77777777" w:rsidR="00870B8B" w:rsidRDefault="004622F0">
      <w:pPr>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br w:type="page"/>
      </w:r>
    </w:p>
    <w:tbl>
      <w:tblPr>
        <w:tblStyle w:val="TableGrid"/>
        <w:tblW w:w="0" w:type="auto"/>
        <w:tblLook w:val="04A0" w:firstRow="1" w:lastRow="0" w:firstColumn="1" w:lastColumn="0" w:noHBand="0" w:noVBand="1"/>
      </w:tblPr>
      <w:tblGrid>
        <w:gridCol w:w="10790"/>
      </w:tblGrid>
      <w:tr w:rsidR="00870B8B" w14:paraId="6C19BB7C" w14:textId="77777777">
        <w:tc>
          <w:tcPr>
            <w:tcW w:w="11016" w:type="dxa"/>
          </w:tcPr>
          <w:p w14:paraId="1A5BCFD2" w14:textId="310876AD" w:rsidR="00870B8B" w:rsidRDefault="004622F0">
            <w:pPr>
              <w:tabs>
                <w:tab w:val="left" w:pos="810"/>
              </w:tabs>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lastRenderedPageBreak/>
              <w:t xml:space="preserve">One of the essences of computer science and information technology is to solve problem faced by human-kind. As the outcome of this project, you are required develop a computer program that is able to resolve the following </w:t>
            </w:r>
            <w:r w:rsidR="00205164">
              <w:rPr>
                <w:rFonts w:asciiTheme="minorHAnsi" w:hAnsiTheme="minorHAnsi" w:cstheme="minorHAnsi"/>
                <w:color w:val="000000" w:themeColor="text1"/>
                <w:lang w:val="en-SG"/>
              </w:rPr>
              <w:t>problems: -</w:t>
            </w:r>
          </w:p>
          <w:p w14:paraId="4F406655" w14:textId="747852C1" w:rsidR="00870B8B" w:rsidRDefault="004622F0">
            <w:pPr>
              <w:tabs>
                <w:tab w:val="left" w:pos="810"/>
              </w:tabs>
              <w:jc w:val="both"/>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 xml:space="preserve">Problem 1: </w:t>
            </w:r>
            <w:r w:rsidR="00372797">
              <w:rPr>
                <w:rFonts w:asciiTheme="minorHAnsi" w:hAnsiTheme="minorHAnsi" w:cstheme="minorHAnsi"/>
                <w:b/>
                <w:bCs/>
                <w:color w:val="000000" w:themeColor="text1"/>
                <w:lang w:val="en-SG"/>
              </w:rPr>
              <w:t>Ben</w:t>
            </w:r>
            <w:r w:rsidR="00C95EEC">
              <w:rPr>
                <w:rFonts w:asciiTheme="minorHAnsi" w:hAnsiTheme="minorHAnsi" w:cstheme="minorHAnsi"/>
                <w:b/>
                <w:bCs/>
                <w:color w:val="000000" w:themeColor="text1"/>
                <w:lang w:val="en-SG"/>
              </w:rPr>
              <w:t xml:space="preserve"> Sherman</w:t>
            </w:r>
            <w:r w:rsidR="00153C15">
              <w:rPr>
                <w:rFonts w:asciiTheme="minorHAnsi" w:hAnsiTheme="minorHAnsi" w:cstheme="minorHAnsi"/>
                <w:b/>
                <w:bCs/>
                <w:color w:val="000000" w:themeColor="text1"/>
                <w:lang w:val="en-SG"/>
              </w:rPr>
              <w:t xml:space="preserve"> is</w:t>
            </w:r>
            <w:r w:rsidR="00372797">
              <w:rPr>
                <w:rFonts w:asciiTheme="minorHAnsi" w:hAnsiTheme="minorHAnsi" w:cstheme="minorHAnsi"/>
                <w:b/>
                <w:bCs/>
                <w:color w:val="000000" w:themeColor="text1"/>
                <w:lang w:val="en-SG"/>
              </w:rPr>
              <w:t xml:space="preserve"> a UK</w:t>
            </w:r>
            <w:r w:rsidR="00153C15">
              <w:rPr>
                <w:rFonts w:asciiTheme="minorHAnsi" w:hAnsiTheme="minorHAnsi" w:cstheme="minorHAnsi"/>
                <w:b/>
                <w:bCs/>
                <w:color w:val="000000" w:themeColor="text1"/>
                <w:lang w:val="en-SG"/>
              </w:rPr>
              <w:t xml:space="preserve"> broker who is looking for </w:t>
            </w:r>
            <w:r w:rsidR="00476206">
              <w:rPr>
                <w:rFonts w:asciiTheme="minorHAnsi" w:hAnsiTheme="minorHAnsi" w:cstheme="minorHAnsi"/>
                <w:b/>
                <w:bCs/>
                <w:color w:val="000000" w:themeColor="text1"/>
                <w:lang w:val="en-SG"/>
              </w:rPr>
              <w:t xml:space="preserve">industrial </w:t>
            </w:r>
            <w:r w:rsidR="00153C15">
              <w:rPr>
                <w:rFonts w:asciiTheme="minorHAnsi" w:hAnsiTheme="minorHAnsi" w:cstheme="minorHAnsi"/>
                <w:b/>
                <w:bCs/>
                <w:color w:val="000000" w:themeColor="text1"/>
                <w:lang w:val="en-SG"/>
              </w:rPr>
              <w:t xml:space="preserve">investment opportunities </w:t>
            </w:r>
            <w:r w:rsidR="00372797">
              <w:rPr>
                <w:rFonts w:asciiTheme="minorHAnsi" w:hAnsiTheme="minorHAnsi" w:cstheme="minorHAnsi"/>
                <w:b/>
                <w:bCs/>
                <w:color w:val="000000" w:themeColor="text1"/>
                <w:lang w:val="en-SG"/>
              </w:rPr>
              <w:t>in</w:t>
            </w:r>
            <w:r w:rsidR="00CA7092">
              <w:rPr>
                <w:rFonts w:asciiTheme="minorHAnsi" w:hAnsiTheme="minorHAnsi" w:cstheme="minorHAnsi"/>
                <w:b/>
                <w:bCs/>
                <w:color w:val="000000" w:themeColor="text1"/>
                <w:lang w:val="en-SG"/>
              </w:rPr>
              <w:t xml:space="preserve"> the</w:t>
            </w:r>
            <w:r w:rsidR="00372797">
              <w:rPr>
                <w:rFonts w:asciiTheme="minorHAnsi" w:hAnsiTheme="minorHAnsi" w:cstheme="minorHAnsi"/>
                <w:b/>
                <w:bCs/>
                <w:color w:val="000000" w:themeColor="text1"/>
                <w:lang w:val="en-SG"/>
              </w:rPr>
              <w:t xml:space="preserve"> cities of Asia</w:t>
            </w:r>
            <w:r w:rsidR="00C95EEC">
              <w:rPr>
                <w:rFonts w:asciiTheme="minorHAnsi" w:hAnsiTheme="minorHAnsi" w:cstheme="minorHAnsi"/>
                <w:b/>
                <w:bCs/>
                <w:color w:val="000000" w:themeColor="text1"/>
                <w:lang w:val="en-SG"/>
              </w:rPr>
              <w:t xml:space="preserve">. He already invested in </w:t>
            </w:r>
            <w:r w:rsidR="00130273">
              <w:rPr>
                <w:rFonts w:asciiTheme="minorHAnsi" w:hAnsiTheme="minorHAnsi" w:cstheme="minorHAnsi"/>
                <w:b/>
                <w:bCs/>
                <w:color w:val="000000" w:themeColor="text1"/>
                <w:lang w:val="en-SG"/>
              </w:rPr>
              <w:t>a company in Kuala Lumpur and</w:t>
            </w:r>
            <w:r w:rsidR="00BE4EC0">
              <w:rPr>
                <w:rFonts w:asciiTheme="minorHAnsi" w:hAnsiTheme="minorHAnsi" w:cstheme="minorHAnsi"/>
                <w:b/>
                <w:bCs/>
                <w:color w:val="000000" w:themeColor="text1"/>
                <w:lang w:val="en-SG"/>
              </w:rPr>
              <w:t xml:space="preserve"> now he plans to travel to </w:t>
            </w:r>
            <w:r w:rsidR="00D05270">
              <w:rPr>
                <w:rFonts w:asciiTheme="minorHAnsi" w:hAnsiTheme="minorHAnsi" w:cstheme="minorHAnsi"/>
                <w:b/>
                <w:bCs/>
                <w:color w:val="000000" w:themeColor="text1"/>
                <w:lang w:val="en-SG"/>
              </w:rPr>
              <w:t xml:space="preserve">several cities in </w:t>
            </w:r>
            <w:r w:rsidR="00BE4549">
              <w:rPr>
                <w:rFonts w:asciiTheme="minorHAnsi" w:hAnsiTheme="minorHAnsi" w:cstheme="minorHAnsi"/>
                <w:b/>
                <w:bCs/>
                <w:color w:val="000000" w:themeColor="text1"/>
                <w:lang w:val="en-SG"/>
              </w:rPr>
              <w:t>Asia</w:t>
            </w:r>
            <w:r w:rsidR="00D05270">
              <w:rPr>
                <w:rFonts w:asciiTheme="minorHAnsi" w:hAnsiTheme="minorHAnsi" w:cstheme="minorHAnsi"/>
                <w:b/>
                <w:bCs/>
                <w:color w:val="000000" w:themeColor="text1"/>
                <w:lang w:val="en-SG"/>
              </w:rPr>
              <w:t xml:space="preserve"> </w:t>
            </w:r>
            <w:r w:rsidR="00EA51BA">
              <w:rPr>
                <w:rFonts w:asciiTheme="minorHAnsi" w:hAnsiTheme="minorHAnsi" w:cstheme="minorHAnsi"/>
                <w:b/>
                <w:bCs/>
                <w:color w:val="000000" w:themeColor="text1"/>
                <w:lang w:val="en-SG"/>
              </w:rPr>
              <w:t xml:space="preserve">from Kuala Lumpur </w:t>
            </w:r>
            <w:r w:rsidR="00D05270">
              <w:rPr>
                <w:rFonts w:asciiTheme="minorHAnsi" w:hAnsiTheme="minorHAnsi" w:cstheme="minorHAnsi"/>
                <w:b/>
                <w:bCs/>
                <w:color w:val="000000" w:themeColor="text1"/>
                <w:lang w:val="en-SG"/>
              </w:rPr>
              <w:t>to expand his investment.</w:t>
            </w:r>
            <w:r w:rsidR="00130273">
              <w:rPr>
                <w:rFonts w:asciiTheme="minorHAnsi" w:hAnsiTheme="minorHAnsi" w:cstheme="minorHAnsi"/>
                <w:b/>
                <w:bCs/>
                <w:color w:val="000000" w:themeColor="text1"/>
                <w:lang w:val="en-SG"/>
              </w:rPr>
              <w:t xml:space="preserve"> </w:t>
            </w:r>
            <w:r w:rsidR="00BE4549">
              <w:rPr>
                <w:rFonts w:asciiTheme="minorHAnsi" w:hAnsiTheme="minorHAnsi" w:cstheme="minorHAnsi"/>
                <w:b/>
                <w:bCs/>
                <w:color w:val="000000" w:themeColor="text1"/>
                <w:lang w:val="en-SG"/>
              </w:rPr>
              <w:t xml:space="preserve">The cities </w:t>
            </w:r>
            <w:r w:rsidR="00205164">
              <w:rPr>
                <w:rFonts w:asciiTheme="minorHAnsi" w:hAnsiTheme="minorHAnsi" w:cstheme="minorHAnsi"/>
                <w:b/>
                <w:bCs/>
                <w:color w:val="000000" w:themeColor="text1"/>
                <w:lang w:val="en-SG"/>
              </w:rPr>
              <w:t>include</w:t>
            </w:r>
            <w:r w:rsidR="00BE4549">
              <w:rPr>
                <w:rFonts w:asciiTheme="minorHAnsi" w:hAnsiTheme="minorHAnsi" w:cstheme="minorHAnsi"/>
                <w:b/>
                <w:bCs/>
                <w:color w:val="000000" w:themeColor="text1"/>
                <w:lang w:val="en-SG"/>
              </w:rPr>
              <w:t xml:space="preserve"> Jakarta,</w:t>
            </w:r>
            <w:r w:rsidR="00B15D27">
              <w:rPr>
                <w:rFonts w:asciiTheme="minorHAnsi" w:hAnsiTheme="minorHAnsi" w:cstheme="minorHAnsi"/>
                <w:b/>
                <w:bCs/>
                <w:color w:val="000000" w:themeColor="text1"/>
                <w:lang w:val="en-SG"/>
              </w:rPr>
              <w:t xml:space="preserve"> </w:t>
            </w:r>
            <w:r w:rsidR="00EA6865">
              <w:rPr>
                <w:rFonts w:asciiTheme="minorHAnsi" w:hAnsiTheme="minorHAnsi" w:cstheme="minorHAnsi"/>
                <w:b/>
                <w:bCs/>
                <w:color w:val="000000" w:themeColor="text1"/>
                <w:lang w:val="en-SG"/>
              </w:rPr>
              <w:t xml:space="preserve">Bangkok, </w:t>
            </w:r>
            <w:r w:rsidR="00FE1FF0">
              <w:rPr>
                <w:rFonts w:asciiTheme="minorHAnsi" w:hAnsiTheme="minorHAnsi" w:cstheme="minorHAnsi"/>
                <w:b/>
                <w:bCs/>
                <w:color w:val="000000" w:themeColor="text1"/>
                <w:lang w:val="en-SG"/>
              </w:rPr>
              <w:t>Taipei</w:t>
            </w:r>
            <w:r w:rsidR="00B15D27">
              <w:rPr>
                <w:rFonts w:asciiTheme="minorHAnsi" w:hAnsiTheme="minorHAnsi" w:cstheme="minorHAnsi"/>
                <w:b/>
                <w:bCs/>
                <w:color w:val="000000" w:themeColor="text1"/>
                <w:lang w:val="en-SG"/>
              </w:rPr>
              <w:t>,</w:t>
            </w:r>
            <w:r w:rsidR="000E39C9">
              <w:rPr>
                <w:rFonts w:asciiTheme="minorHAnsi" w:hAnsiTheme="minorHAnsi" w:cstheme="minorHAnsi"/>
                <w:b/>
                <w:bCs/>
                <w:color w:val="000000" w:themeColor="text1"/>
                <w:lang w:val="en-SG"/>
              </w:rPr>
              <w:t xml:space="preserve"> </w:t>
            </w:r>
            <w:r w:rsidR="00CF5815">
              <w:rPr>
                <w:rFonts w:asciiTheme="minorHAnsi" w:hAnsiTheme="minorHAnsi" w:cstheme="minorHAnsi"/>
                <w:b/>
                <w:bCs/>
                <w:color w:val="000000" w:themeColor="text1"/>
                <w:lang w:val="en-SG"/>
              </w:rPr>
              <w:t>Hong Kong</w:t>
            </w:r>
            <w:r w:rsidR="00B15D27">
              <w:rPr>
                <w:rFonts w:asciiTheme="minorHAnsi" w:hAnsiTheme="minorHAnsi" w:cstheme="minorHAnsi"/>
                <w:b/>
                <w:bCs/>
                <w:color w:val="000000" w:themeColor="text1"/>
                <w:lang w:val="en-SG"/>
              </w:rPr>
              <w:t xml:space="preserve">, </w:t>
            </w:r>
            <w:r w:rsidR="00A92C6B">
              <w:rPr>
                <w:rFonts w:asciiTheme="minorHAnsi" w:hAnsiTheme="minorHAnsi" w:cstheme="minorHAnsi"/>
                <w:b/>
                <w:bCs/>
                <w:color w:val="000000" w:themeColor="text1"/>
                <w:lang w:val="en-SG"/>
              </w:rPr>
              <w:t>Tokyo, Beijing</w:t>
            </w:r>
            <w:r w:rsidR="00EA6865">
              <w:rPr>
                <w:rFonts w:asciiTheme="minorHAnsi" w:hAnsiTheme="minorHAnsi" w:cstheme="minorHAnsi"/>
                <w:b/>
                <w:bCs/>
                <w:color w:val="000000" w:themeColor="text1"/>
                <w:lang w:val="en-SG"/>
              </w:rPr>
              <w:t xml:space="preserve"> and Seoul.</w:t>
            </w:r>
            <w:r w:rsidR="00402617">
              <w:rPr>
                <w:rFonts w:asciiTheme="minorHAnsi" w:hAnsiTheme="minorHAnsi" w:cstheme="minorHAnsi"/>
                <w:b/>
                <w:bCs/>
                <w:color w:val="000000" w:themeColor="text1"/>
                <w:lang w:val="en-SG"/>
              </w:rPr>
              <w:t xml:space="preserve"> </w:t>
            </w:r>
          </w:p>
          <w:p w14:paraId="74A2A9CF" w14:textId="77777777" w:rsidR="00870B8B" w:rsidRDefault="004622F0">
            <w:pPr>
              <w:pStyle w:val="ListParagraph"/>
              <w:numPr>
                <w:ilvl w:val="0"/>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Get and mark locations of </w:t>
            </w:r>
            <w:r w:rsidR="0032266D">
              <w:rPr>
                <w:rFonts w:asciiTheme="minorHAnsi" w:hAnsiTheme="minorHAnsi" w:cstheme="minorHAnsi"/>
                <w:color w:val="000000" w:themeColor="text1"/>
              </w:rPr>
              <w:t xml:space="preserve">the </w:t>
            </w:r>
            <w:r w:rsidR="00995054">
              <w:rPr>
                <w:rFonts w:asciiTheme="minorHAnsi" w:hAnsiTheme="minorHAnsi" w:cstheme="minorHAnsi"/>
                <w:color w:val="000000" w:themeColor="text1"/>
              </w:rPr>
              <w:t>all the</w:t>
            </w:r>
            <w:r w:rsidR="0032266D">
              <w:rPr>
                <w:rFonts w:asciiTheme="minorHAnsi" w:hAnsiTheme="minorHAnsi" w:cstheme="minorHAnsi"/>
                <w:color w:val="000000" w:themeColor="text1"/>
              </w:rPr>
              <w:t xml:space="preserve"> cities </w:t>
            </w:r>
            <w:r w:rsidR="00995054">
              <w:rPr>
                <w:rFonts w:asciiTheme="minorHAnsi" w:hAnsiTheme="minorHAnsi" w:cstheme="minorHAnsi"/>
                <w:color w:val="000000" w:themeColor="text1"/>
              </w:rPr>
              <w:t>Ben plan to visit</w:t>
            </w:r>
            <w:r>
              <w:rPr>
                <w:rFonts w:asciiTheme="minorHAnsi" w:hAnsiTheme="minorHAnsi" w:cstheme="minorHAnsi"/>
                <w:color w:val="000000" w:themeColor="text1"/>
              </w:rPr>
              <w:t>.</w:t>
            </w:r>
          </w:p>
          <w:p w14:paraId="1F596FB9" w14:textId="77777777" w:rsidR="00870B8B" w:rsidRDefault="004622F0">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Guide 1: you can use Python Geocoding Toolbox</w:t>
            </w:r>
          </w:p>
          <w:p w14:paraId="451FDA0F" w14:textId="77777777" w:rsidR="00870B8B" w:rsidRDefault="004622F0">
            <w:pPr>
              <w:pStyle w:val="ListParagraph"/>
              <w:ind w:left="1440"/>
              <w:rPr>
                <w:rFonts w:asciiTheme="minorHAnsi" w:hAnsiTheme="minorHAnsi" w:cstheme="minorHAnsi"/>
                <w:color w:val="000000" w:themeColor="text1"/>
              </w:rPr>
            </w:pPr>
            <w:r>
              <w:rPr>
                <w:rFonts w:asciiTheme="minorHAnsi" w:hAnsiTheme="minorHAnsi" w:cstheme="minorHAnsi"/>
                <w:color w:val="000000" w:themeColor="text1"/>
              </w:rPr>
              <w:t xml:space="preserve">Look up: </w:t>
            </w:r>
            <w:hyperlink r:id="rId11" w:anchor="downloads" w:history="1">
              <w:r>
                <w:rPr>
                  <w:rStyle w:val="Hyperlink"/>
                  <w:rFonts w:asciiTheme="minorHAnsi" w:hAnsiTheme="minorHAnsi" w:cstheme="minorHAnsi"/>
                  <w:color w:val="000000" w:themeColor="text1"/>
                </w:rPr>
                <w:t>https://pypi.python.org/pypi/geopy#downloads</w:t>
              </w:r>
            </w:hyperlink>
          </w:p>
          <w:p w14:paraId="71FD40B8" w14:textId="77777777" w:rsidR="00870B8B" w:rsidRDefault="004622F0">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Guide 2: you can use gmplot</w:t>
            </w:r>
          </w:p>
          <w:p w14:paraId="1BA8D9CB" w14:textId="77777777" w:rsidR="00870B8B" w:rsidRDefault="004622F0">
            <w:pPr>
              <w:pStyle w:val="ListParagraph"/>
              <w:ind w:left="1440"/>
              <w:rPr>
                <w:rFonts w:asciiTheme="minorHAnsi" w:hAnsiTheme="minorHAnsi" w:cstheme="minorHAnsi"/>
                <w:color w:val="000000" w:themeColor="text1"/>
              </w:rPr>
            </w:pPr>
            <w:r>
              <w:rPr>
                <w:rFonts w:asciiTheme="minorHAnsi" w:hAnsiTheme="minorHAnsi" w:cstheme="minorHAnsi"/>
                <w:color w:val="000000" w:themeColor="text1"/>
              </w:rPr>
              <w:t xml:space="preserve">Lookup: </w:t>
            </w:r>
            <w:hyperlink r:id="rId12" w:history="1">
              <w:r>
                <w:rPr>
                  <w:rStyle w:val="Hyperlink"/>
                  <w:rFonts w:asciiTheme="minorHAnsi" w:hAnsiTheme="minorHAnsi" w:cstheme="minorHAnsi"/>
                  <w:color w:val="000000" w:themeColor="text1"/>
                </w:rPr>
                <w:t>https://github.com/vgm64/gmplot</w:t>
              </w:r>
            </w:hyperlink>
            <w:r>
              <w:rPr>
                <w:rFonts w:asciiTheme="minorHAnsi" w:hAnsiTheme="minorHAnsi" w:cstheme="minorHAnsi"/>
                <w:color w:val="000000" w:themeColor="text1"/>
              </w:rPr>
              <w:t xml:space="preserve"> </w:t>
            </w:r>
          </w:p>
          <w:p w14:paraId="37B7F978" w14:textId="77777777" w:rsidR="00870B8B" w:rsidRDefault="004622F0">
            <w:pPr>
              <w:pStyle w:val="ListParagraph"/>
              <w:numPr>
                <w:ilvl w:val="0"/>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Get the distances between </w:t>
            </w:r>
            <w:r w:rsidR="002A135F">
              <w:rPr>
                <w:rFonts w:asciiTheme="minorHAnsi" w:hAnsiTheme="minorHAnsi" w:cstheme="minorHAnsi"/>
                <w:color w:val="000000" w:themeColor="text1"/>
              </w:rPr>
              <w:t xml:space="preserve">each of </w:t>
            </w:r>
            <w:r>
              <w:rPr>
                <w:rFonts w:asciiTheme="minorHAnsi" w:hAnsiTheme="minorHAnsi" w:cstheme="minorHAnsi"/>
                <w:color w:val="000000" w:themeColor="text1"/>
              </w:rPr>
              <w:t>these destinations</w:t>
            </w:r>
          </w:p>
          <w:p w14:paraId="27EA3754" w14:textId="77777777" w:rsidR="00870B8B" w:rsidRDefault="004622F0">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Guide 1: you can use Python Geocoding Toolbox</w:t>
            </w:r>
          </w:p>
          <w:p w14:paraId="5F5956F9" w14:textId="77777777" w:rsidR="00870B8B" w:rsidRDefault="004622F0">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Suggestion 2: you should use </w:t>
            </w:r>
            <w:r>
              <w:rPr>
                <w:rFonts w:asciiTheme="minorHAnsi" w:hAnsiTheme="minorHAnsi" w:cstheme="minorHAnsi"/>
                <w:color w:val="000000" w:themeColor="text1"/>
                <w:shd w:val="clear" w:color="auto" w:fill="FFFFFF"/>
              </w:rPr>
              <w:t>Google Distance Matrix API</w:t>
            </w:r>
          </w:p>
          <w:p w14:paraId="016A76E9" w14:textId="77777777" w:rsidR="00870B8B" w:rsidRDefault="004622F0">
            <w:pPr>
              <w:pStyle w:val="ListParagraph"/>
              <w:numPr>
                <w:ilvl w:val="2"/>
                <w:numId w:val="3"/>
              </w:numPr>
              <w:rPr>
                <w:rFonts w:asciiTheme="minorHAnsi" w:hAnsiTheme="minorHAnsi" w:cstheme="minorHAnsi"/>
                <w:color w:val="000000" w:themeColor="text1"/>
              </w:rPr>
            </w:pPr>
            <w:r>
              <w:rPr>
                <w:rFonts w:asciiTheme="minorHAnsi" w:hAnsiTheme="minorHAnsi" w:cstheme="minorHAnsi"/>
                <w:color w:val="000000" w:themeColor="text1"/>
              </w:rPr>
              <w:t>Login to the google developer’s website and follow through the examples. It is important that you know how to use the API key given to you within the code that you are going to use. Refer to this link: https://developers.google.com/maps/documentation/distance-matrix/start</w:t>
            </w:r>
          </w:p>
          <w:p w14:paraId="6C60840F" w14:textId="77777777" w:rsidR="00870B8B" w:rsidRDefault="008C2B85">
            <w:pPr>
              <w:pStyle w:val="ListParagraph"/>
              <w:numPr>
                <w:ilvl w:val="0"/>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Journey planner: </w:t>
            </w:r>
            <w:r w:rsidR="00225676">
              <w:rPr>
                <w:rFonts w:asciiTheme="minorHAnsi" w:hAnsiTheme="minorHAnsi" w:cstheme="minorHAnsi"/>
                <w:color w:val="000000" w:themeColor="text1"/>
              </w:rPr>
              <w:t>Suggest a journey for Ben to visit each of the cities</w:t>
            </w:r>
            <w:r w:rsidR="004F7D41">
              <w:rPr>
                <w:rFonts w:asciiTheme="minorHAnsi" w:hAnsiTheme="minorHAnsi" w:cstheme="minorHAnsi"/>
                <w:color w:val="000000" w:themeColor="text1"/>
              </w:rPr>
              <w:t xml:space="preserve"> once</w:t>
            </w:r>
            <w:r w:rsidR="00481D29">
              <w:rPr>
                <w:rFonts w:asciiTheme="minorHAnsi" w:hAnsiTheme="minorHAnsi" w:cstheme="minorHAnsi"/>
                <w:color w:val="000000" w:themeColor="text1"/>
              </w:rPr>
              <w:t xml:space="preserve"> with the least distance travelled.</w:t>
            </w:r>
            <w:r w:rsidR="00225676">
              <w:rPr>
                <w:rFonts w:asciiTheme="minorHAnsi" w:hAnsiTheme="minorHAnsi" w:cstheme="minorHAnsi"/>
                <w:color w:val="000000" w:themeColor="text1"/>
              </w:rPr>
              <w:t xml:space="preserve"> </w:t>
            </w:r>
          </w:p>
          <w:p w14:paraId="4DB7353A" w14:textId="77777777" w:rsidR="00870B8B" w:rsidRDefault="00870B8B">
            <w:pPr>
              <w:pStyle w:val="ListParagraph"/>
              <w:ind w:left="0"/>
              <w:rPr>
                <w:rFonts w:asciiTheme="minorHAnsi" w:hAnsiTheme="minorHAnsi" w:cstheme="minorHAnsi"/>
                <w:color w:val="000000" w:themeColor="text1"/>
              </w:rPr>
            </w:pPr>
          </w:p>
          <w:p w14:paraId="0881C82B" w14:textId="77777777" w:rsidR="00870B8B" w:rsidRDefault="004622F0">
            <w:pPr>
              <w:pStyle w:val="ListParagraph"/>
              <w:numPr>
                <w:ilvl w:val="0"/>
                <w:numId w:val="3"/>
              </w:numPr>
              <w:rPr>
                <w:rFonts w:asciiTheme="minorHAnsi" w:hAnsiTheme="minorHAnsi" w:cstheme="minorHAnsi"/>
                <w:color w:val="000000" w:themeColor="text1"/>
              </w:rPr>
            </w:pPr>
            <w:r>
              <w:rPr>
                <w:rFonts w:asciiTheme="minorHAnsi" w:hAnsiTheme="minorHAnsi" w:cstheme="minorHAnsi"/>
                <w:color w:val="000000" w:themeColor="text1"/>
              </w:rPr>
              <w:t>Plot line between the destinations.</w:t>
            </w:r>
          </w:p>
          <w:p w14:paraId="75E8C1C8" w14:textId="77777777" w:rsidR="00870B8B" w:rsidRDefault="004622F0">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Guide1:  you can use </w:t>
            </w:r>
            <w:r>
              <w:rPr>
                <w:rStyle w:val="HTMLCode"/>
                <w:rFonts w:asciiTheme="minorHAnsi" w:eastAsiaTheme="minorHAnsi" w:hAnsiTheme="minorHAnsi" w:cstheme="minorHAnsi"/>
                <w:b/>
                <w:color w:val="000000" w:themeColor="text1"/>
                <w:sz w:val="24"/>
                <w:szCs w:val="24"/>
                <w:shd w:val="clear" w:color="auto" w:fill="F5F2F0"/>
              </w:rPr>
              <w:t>google.maps.Polyline</w:t>
            </w:r>
            <w:r>
              <w:rPr>
                <w:rFonts w:asciiTheme="minorHAnsi" w:hAnsiTheme="minorHAnsi" w:cstheme="minorHAnsi"/>
                <w:color w:val="000000" w:themeColor="text1"/>
                <w:shd w:val="clear" w:color="auto" w:fill="FFFFFF"/>
              </w:rPr>
              <w:t>. You can refer to this link:</w:t>
            </w:r>
          </w:p>
          <w:p w14:paraId="7D5EFD47" w14:textId="77777777" w:rsidR="00870B8B" w:rsidRDefault="0037736D">
            <w:pPr>
              <w:ind w:left="1440"/>
              <w:rPr>
                <w:rStyle w:val="Hyperlink"/>
                <w:rFonts w:asciiTheme="minorHAnsi" w:hAnsiTheme="minorHAnsi" w:cstheme="minorHAnsi"/>
                <w:color w:val="000000" w:themeColor="text1"/>
              </w:rPr>
            </w:pPr>
            <w:hyperlink r:id="rId13" w:history="1">
              <w:r w:rsidR="004622F0">
                <w:rPr>
                  <w:rStyle w:val="Hyperlink"/>
                  <w:rFonts w:asciiTheme="minorHAnsi" w:hAnsiTheme="minorHAnsi" w:cstheme="minorHAnsi"/>
                  <w:color w:val="000000" w:themeColor="text1"/>
                </w:rPr>
                <w:t>https://www.sitepoint.com/create-a-polyline-using-the-geolocation-and-the-google-maps-api/</w:t>
              </w:r>
            </w:hyperlink>
          </w:p>
          <w:p w14:paraId="40279516" w14:textId="1FC3C622" w:rsidR="00870B8B" w:rsidRPr="00AD26EE" w:rsidRDefault="004622F0" w:rsidP="00AD26EE">
            <w:pPr>
              <w:pStyle w:val="ListParagraph"/>
              <w:ind w:left="0"/>
              <w:rPr>
                <w:rFonts w:asciiTheme="minorHAnsi" w:hAnsiTheme="minorHAnsi" w:cstheme="minorHAnsi"/>
                <w:b/>
                <w:bCs/>
                <w:color w:val="000000" w:themeColor="text1"/>
              </w:rPr>
            </w:pPr>
            <w:r>
              <w:rPr>
                <w:rFonts w:asciiTheme="minorHAnsi" w:hAnsiTheme="minorHAnsi" w:cstheme="minorHAnsi"/>
                <w:b/>
                <w:bCs/>
                <w:color w:val="000000" w:themeColor="text1"/>
                <w:lang w:val="en-SG"/>
              </w:rPr>
              <w:t xml:space="preserve">Problem 2: </w:t>
            </w:r>
            <w:r w:rsidR="0042277A">
              <w:rPr>
                <w:rFonts w:asciiTheme="minorHAnsi" w:hAnsiTheme="minorHAnsi" w:cstheme="minorHAnsi"/>
                <w:b/>
                <w:bCs/>
                <w:color w:val="000000" w:themeColor="text1"/>
                <w:lang w:val="en-SG"/>
              </w:rPr>
              <w:t xml:space="preserve">Ben decided to focus more on </w:t>
            </w:r>
            <w:r w:rsidR="00535A71">
              <w:rPr>
                <w:rFonts w:asciiTheme="minorHAnsi" w:hAnsiTheme="minorHAnsi" w:cstheme="minorHAnsi"/>
                <w:b/>
                <w:bCs/>
                <w:color w:val="000000" w:themeColor="text1"/>
                <w:lang w:val="en-SG"/>
              </w:rPr>
              <w:t xml:space="preserve">the possibilities </w:t>
            </w:r>
            <w:r w:rsidR="00A3360B">
              <w:rPr>
                <w:rFonts w:asciiTheme="minorHAnsi" w:hAnsiTheme="minorHAnsi" w:cstheme="minorHAnsi"/>
                <w:b/>
                <w:bCs/>
                <w:color w:val="000000" w:themeColor="text1"/>
                <w:lang w:val="en-SG"/>
              </w:rPr>
              <w:t xml:space="preserve">of </w:t>
            </w:r>
            <w:r w:rsidR="003A0BD1">
              <w:rPr>
                <w:rFonts w:asciiTheme="minorHAnsi" w:hAnsiTheme="minorHAnsi" w:cstheme="minorHAnsi"/>
                <w:b/>
                <w:bCs/>
                <w:color w:val="000000" w:themeColor="text1"/>
                <w:lang w:val="en-SG"/>
              </w:rPr>
              <w:t>better return of investment in cities which has</w:t>
            </w:r>
            <w:r w:rsidR="00535A71">
              <w:rPr>
                <w:rFonts w:asciiTheme="minorHAnsi" w:hAnsiTheme="minorHAnsi" w:cstheme="minorHAnsi"/>
                <w:b/>
                <w:bCs/>
                <w:color w:val="000000" w:themeColor="text1"/>
                <w:lang w:val="en-SG"/>
              </w:rPr>
              <w:t xml:space="preserve"> a positive economy and financial </w:t>
            </w:r>
            <w:r w:rsidR="006C10DF">
              <w:rPr>
                <w:rFonts w:asciiTheme="minorHAnsi" w:hAnsiTheme="minorHAnsi" w:cstheme="minorHAnsi"/>
                <w:b/>
                <w:bCs/>
                <w:color w:val="000000" w:themeColor="text1"/>
                <w:lang w:val="en-SG"/>
              </w:rPr>
              <w:t>growth</w:t>
            </w:r>
            <w:r w:rsidR="00A3360B">
              <w:rPr>
                <w:rFonts w:asciiTheme="minorHAnsi" w:hAnsiTheme="minorHAnsi" w:cstheme="minorHAnsi"/>
                <w:b/>
                <w:bCs/>
                <w:color w:val="000000" w:themeColor="text1"/>
                <w:lang w:val="en-SG"/>
              </w:rPr>
              <w:t>. S</w:t>
            </w:r>
            <w:r w:rsidR="00D31AAC">
              <w:rPr>
                <w:rFonts w:asciiTheme="minorHAnsi" w:hAnsiTheme="minorHAnsi" w:cstheme="minorHAnsi"/>
                <w:b/>
                <w:bCs/>
                <w:color w:val="000000" w:themeColor="text1"/>
                <w:lang w:val="en-SG"/>
              </w:rPr>
              <w:t>o</w:t>
            </w:r>
            <w:r w:rsidR="00A3360B">
              <w:rPr>
                <w:rFonts w:asciiTheme="minorHAnsi" w:hAnsiTheme="minorHAnsi" w:cstheme="minorHAnsi"/>
                <w:b/>
                <w:bCs/>
                <w:color w:val="000000" w:themeColor="text1"/>
                <w:lang w:val="en-SG"/>
              </w:rPr>
              <w:t>,</w:t>
            </w:r>
            <w:r w:rsidR="00D31AAC">
              <w:rPr>
                <w:rFonts w:asciiTheme="minorHAnsi" w:hAnsiTheme="minorHAnsi" w:cstheme="minorHAnsi"/>
                <w:b/>
                <w:bCs/>
                <w:color w:val="000000" w:themeColor="text1"/>
                <w:lang w:val="en-SG"/>
              </w:rPr>
              <w:t xml:space="preserve"> Ben needs to do some </w:t>
            </w:r>
            <w:r w:rsidR="00C614E0">
              <w:rPr>
                <w:rFonts w:asciiTheme="minorHAnsi" w:hAnsiTheme="minorHAnsi" w:cstheme="minorHAnsi"/>
                <w:b/>
                <w:bCs/>
                <w:color w:val="000000" w:themeColor="text1"/>
                <w:lang w:val="en-SG"/>
              </w:rPr>
              <w:t xml:space="preserve">analysis of local economy and finance situation for the last </w:t>
            </w:r>
            <w:r w:rsidR="00A60A5D">
              <w:rPr>
                <w:rFonts w:asciiTheme="minorHAnsi" w:hAnsiTheme="minorHAnsi" w:cstheme="minorHAnsi"/>
                <w:b/>
                <w:bCs/>
                <w:color w:val="000000" w:themeColor="text1"/>
                <w:lang w:val="en-SG"/>
              </w:rPr>
              <w:t>3 months.</w:t>
            </w:r>
          </w:p>
          <w:p w14:paraId="498F566B" w14:textId="77777777" w:rsidR="00870B8B" w:rsidRDefault="004622F0">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Extract </w:t>
            </w:r>
            <w:r>
              <w:rPr>
                <w:rFonts w:asciiTheme="minorHAnsi" w:hAnsiTheme="minorHAnsi" w:cstheme="minorHAnsi"/>
                <w:color w:val="000000" w:themeColor="text1"/>
                <w:lang w:val="en-SG"/>
              </w:rPr>
              <w:t xml:space="preserve">information from </w:t>
            </w:r>
            <w:r w:rsidR="00A60A5D">
              <w:rPr>
                <w:rFonts w:asciiTheme="minorHAnsi" w:hAnsiTheme="minorHAnsi" w:cstheme="minorHAnsi"/>
                <w:color w:val="000000" w:themeColor="text1"/>
                <w:lang w:val="en-SG"/>
              </w:rPr>
              <w:t xml:space="preserve">major </w:t>
            </w:r>
            <w:r w:rsidR="00B72234">
              <w:rPr>
                <w:rFonts w:asciiTheme="minorHAnsi" w:hAnsiTheme="minorHAnsi" w:cstheme="minorHAnsi"/>
                <w:color w:val="000000" w:themeColor="text1"/>
                <w:lang w:val="en-SG"/>
              </w:rPr>
              <w:t xml:space="preserve">economic/financial </w:t>
            </w:r>
            <w:r w:rsidR="00A60A5D">
              <w:rPr>
                <w:rFonts w:asciiTheme="minorHAnsi" w:hAnsiTheme="minorHAnsi" w:cstheme="minorHAnsi"/>
                <w:color w:val="000000" w:themeColor="text1"/>
                <w:lang w:val="en-SG"/>
              </w:rPr>
              <w:t>news website for ea</w:t>
            </w:r>
            <w:r w:rsidR="00B72234">
              <w:rPr>
                <w:rFonts w:asciiTheme="minorHAnsi" w:hAnsiTheme="minorHAnsi" w:cstheme="minorHAnsi"/>
                <w:color w:val="000000" w:themeColor="text1"/>
                <w:lang w:val="en-SG"/>
              </w:rPr>
              <w:t>ch city</w:t>
            </w:r>
            <w:r w:rsidR="00992325">
              <w:rPr>
                <w:rFonts w:asciiTheme="minorHAnsi" w:hAnsiTheme="minorHAnsi" w:cstheme="minorHAnsi"/>
                <w:color w:val="000000" w:themeColor="text1"/>
                <w:lang w:val="en-SG"/>
              </w:rPr>
              <w:t xml:space="preserve">. </w:t>
            </w:r>
            <w:r w:rsidR="00B867AA">
              <w:rPr>
                <w:rFonts w:asciiTheme="minorHAnsi" w:hAnsiTheme="minorHAnsi" w:cstheme="minorHAnsi"/>
                <w:color w:val="000000" w:themeColor="text1"/>
                <w:lang w:val="en-SG"/>
              </w:rPr>
              <w:t xml:space="preserve">You need to find </w:t>
            </w:r>
            <w:r w:rsidR="00CA7092">
              <w:rPr>
                <w:rFonts w:asciiTheme="minorHAnsi" w:hAnsiTheme="minorHAnsi" w:cstheme="minorHAnsi"/>
                <w:color w:val="000000" w:themeColor="text1"/>
                <w:lang w:val="en-SG"/>
              </w:rPr>
              <w:t>5</w:t>
            </w:r>
            <w:r w:rsidR="00993DB8">
              <w:rPr>
                <w:rFonts w:asciiTheme="minorHAnsi" w:hAnsiTheme="minorHAnsi" w:cstheme="minorHAnsi"/>
                <w:color w:val="000000" w:themeColor="text1"/>
                <w:lang w:val="en-SG"/>
              </w:rPr>
              <w:t xml:space="preserve"> related articles within </w:t>
            </w:r>
            <w:r w:rsidR="001067DC">
              <w:rPr>
                <w:rFonts w:asciiTheme="minorHAnsi" w:hAnsiTheme="minorHAnsi" w:cstheme="minorHAnsi"/>
                <w:color w:val="000000" w:themeColor="text1"/>
                <w:lang w:val="en-SG"/>
              </w:rPr>
              <w:t xml:space="preserve">the last 3 </w:t>
            </w:r>
            <w:r w:rsidR="00446994">
              <w:rPr>
                <w:rFonts w:asciiTheme="minorHAnsi" w:hAnsiTheme="minorHAnsi" w:cstheme="minorHAnsi"/>
                <w:color w:val="000000" w:themeColor="text1"/>
                <w:lang w:val="en-SG"/>
              </w:rPr>
              <w:t xml:space="preserve">months </w:t>
            </w:r>
            <w:r w:rsidR="00CC0CC7">
              <w:rPr>
                <w:rFonts w:asciiTheme="minorHAnsi" w:hAnsiTheme="minorHAnsi" w:cstheme="minorHAnsi"/>
                <w:color w:val="000000" w:themeColor="text1"/>
                <w:lang w:val="en-SG"/>
              </w:rPr>
              <w:t>to be analysed.</w:t>
            </w:r>
            <w:r w:rsidR="00446994">
              <w:rPr>
                <w:rFonts w:asciiTheme="minorHAnsi" w:hAnsiTheme="minorHAnsi" w:cstheme="minorHAnsi"/>
                <w:color w:val="000000" w:themeColor="text1"/>
                <w:lang w:val="en-SG"/>
              </w:rPr>
              <w:t xml:space="preserve"> </w:t>
            </w:r>
            <w:r w:rsidR="00993DB8">
              <w:rPr>
                <w:rFonts w:asciiTheme="minorHAnsi" w:hAnsiTheme="minorHAnsi" w:cstheme="minorHAnsi"/>
                <w:color w:val="000000" w:themeColor="text1"/>
                <w:lang w:val="en-SG"/>
              </w:rPr>
              <w:t xml:space="preserve"> </w:t>
            </w:r>
          </w:p>
          <w:p w14:paraId="1AF31027"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Sometimes a webpage must be converted to the text version before it can be done</w:t>
            </w:r>
          </w:p>
          <w:p w14:paraId="79BF745E" w14:textId="77777777" w:rsidR="00870B8B" w:rsidRDefault="004622F0">
            <w:pPr>
              <w:pStyle w:val="ListParagraph"/>
              <w:numPr>
                <w:ilvl w:val="2"/>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1: You may refer to this website to extract word from a website</w:t>
            </w:r>
          </w:p>
          <w:p w14:paraId="40E02FF0" w14:textId="77777777" w:rsidR="00870B8B" w:rsidRDefault="0037736D">
            <w:pPr>
              <w:pStyle w:val="ListParagraph"/>
              <w:ind w:left="1440" w:firstLine="540"/>
              <w:jc w:val="both"/>
              <w:rPr>
                <w:rFonts w:asciiTheme="minorHAnsi" w:hAnsiTheme="minorHAnsi" w:cstheme="minorHAnsi"/>
                <w:color w:val="000000" w:themeColor="text1"/>
              </w:rPr>
            </w:pPr>
            <w:hyperlink r:id="rId14" w:history="1">
              <w:r w:rsidR="004622F0">
                <w:rPr>
                  <w:rStyle w:val="Hyperlink"/>
                  <w:rFonts w:asciiTheme="minorHAnsi" w:hAnsiTheme="minorHAnsi" w:cstheme="minorHAnsi"/>
                  <w:color w:val="000000" w:themeColor="text1"/>
                </w:rPr>
                <w:t>https://www.textise.net/</w:t>
              </w:r>
            </w:hyperlink>
            <w:r w:rsidR="004622F0">
              <w:rPr>
                <w:rFonts w:asciiTheme="minorHAnsi" w:hAnsiTheme="minorHAnsi" w:cstheme="minorHAnsi"/>
                <w:color w:val="000000" w:themeColor="text1"/>
              </w:rPr>
              <w:t xml:space="preserve"> </w:t>
            </w:r>
          </w:p>
          <w:p w14:paraId="739BD257"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2: You may refer to this website on how to count word frequency in a website</w:t>
            </w:r>
          </w:p>
          <w:p w14:paraId="3BE150BC" w14:textId="77777777" w:rsidR="00870B8B" w:rsidRDefault="0037736D">
            <w:pPr>
              <w:pStyle w:val="ListParagraph"/>
              <w:ind w:left="1440"/>
              <w:jc w:val="both"/>
              <w:rPr>
                <w:rFonts w:asciiTheme="minorHAnsi" w:hAnsiTheme="minorHAnsi" w:cstheme="minorHAnsi"/>
                <w:color w:val="000000" w:themeColor="text1"/>
              </w:rPr>
            </w:pPr>
            <w:hyperlink r:id="rId15" w:history="1">
              <w:r w:rsidR="004622F0">
                <w:rPr>
                  <w:rStyle w:val="Hyperlink"/>
                  <w:rFonts w:asciiTheme="minorHAnsi" w:hAnsiTheme="minorHAnsi" w:cstheme="minorHAnsi"/>
                  <w:color w:val="000000" w:themeColor="text1"/>
                </w:rPr>
                <w:t>https://programminghistorian.org/lessons/counting-frequencies</w:t>
              </w:r>
            </w:hyperlink>
            <w:r w:rsidR="004622F0">
              <w:rPr>
                <w:rFonts w:asciiTheme="minorHAnsi" w:hAnsiTheme="minorHAnsi" w:cstheme="minorHAnsi"/>
                <w:color w:val="000000" w:themeColor="text1"/>
              </w:rPr>
              <w:t xml:space="preserve"> </w:t>
            </w:r>
          </w:p>
          <w:p w14:paraId="4DE32353"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You can also filter stops words from the text you found</w:t>
            </w:r>
          </w:p>
          <w:p w14:paraId="1DCEF7A1" w14:textId="77777777" w:rsidR="00870B8B" w:rsidRDefault="004622F0">
            <w:pPr>
              <w:pStyle w:val="ListParagraph"/>
              <w:numPr>
                <w:ilvl w:val="2"/>
                <w:numId w:val="4"/>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Guide 3: Stops words are such as conjunctions and prepositions. You may refer to this link: </w:t>
            </w:r>
            <w:hyperlink r:id="rId16" w:history="1">
              <w:r>
                <w:rPr>
                  <w:rStyle w:val="Hyperlink"/>
                  <w:rFonts w:asciiTheme="minorHAnsi" w:hAnsiTheme="minorHAnsi" w:cstheme="minorHAnsi"/>
                  <w:color w:val="000000" w:themeColor="text1"/>
                </w:rPr>
                <w:t>https://www.ranks.nl/stopwords</w:t>
              </w:r>
            </w:hyperlink>
            <w:r>
              <w:rPr>
                <w:rFonts w:asciiTheme="minorHAnsi" w:hAnsiTheme="minorHAnsi" w:cstheme="minorHAnsi"/>
                <w:color w:val="000000" w:themeColor="text1"/>
              </w:rPr>
              <w:t xml:space="preserve"> </w:t>
            </w:r>
          </w:p>
          <w:p w14:paraId="27FE921D" w14:textId="77777777" w:rsidR="00870B8B" w:rsidRDefault="004622F0">
            <w:pPr>
              <w:pStyle w:val="ListParagraph"/>
              <w:numPr>
                <w:ilvl w:val="2"/>
                <w:numId w:val="4"/>
              </w:numPr>
              <w:jc w:val="both"/>
              <w:rPr>
                <w:rFonts w:asciiTheme="minorHAnsi" w:hAnsiTheme="minorHAnsi" w:cstheme="minorHAnsi"/>
                <w:color w:val="000000" w:themeColor="text1"/>
              </w:rPr>
            </w:pPr>
            <w:r>
              <w:rPr>
                <w:rFonts w:asciiTheme="minorHAnsi" w:hAnsiTheme="minorHAnsi" w:cstheme="minorHAnsi"/>
                <w:color w:val="000000" w:themeColor="text1"/>
              </w:rPr>
              <w:t>Program using Rabin-karp algorithm to find and delete the stop words.</w:t>
            </w:r>
          </w:p>
          <w:p w14:paraId="6C3825F8" w14:textId="77777777" w:rsidR="00870B8B" w:rsidRDefault="004622F0">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Plot line/scatter/histogram graphs related to the word count using Plotly (Word count, stop words)</w:t>
            </w:r>
          </w:p>
          <w:p w14:paraId="41158737"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3: You may refer this link on how to install Plotly and how to use the API keys</w:t>
            </w:r>
          </w:p>
          <w:p w14:paraId="71F12703" w14:textId="77777777" w:rsidR="00870B8B" w:rsidRDefault="004622F0">
            <w:pPr>
              <w:ind w:left="1440"/>
              <w:rPr>
                <w:rFonts w:asciiTheme="minorHAnsi" w:hAnsiTheme="minorHAnsi" w:cstheme="minorHAnsi"/>
                <w:color w:val="000000" w:themeColor="text1"/>
              </w:rPr>
            </w:pPr>
            <w:r>
              <w:rPr>
                <w:rFonts w:asciiTheme="minorHAnsi" w:hAnsiTheme="minorHAnsi" w:cstheme="minorHAnsi"/>
                <w:color w:val="000000" w:themeColor="text1"/>
                <w:shd w:val="clear" w:color="auto" w:fill="F5F5F5"/>
              </w:rPr>
              <w:t> </w:t>
            </w:r>
            <w:hyperlink r:id="rId17" w:history="1">
              <w:r>
                <w:rPr>
                  <w:rStyle w:val="Hyperlink"/>
                  <w:rFonts w:asciiTheme="minorHAnsi" w:hAnsiTheme="minorHAnsi" w:cstheme="minorHAnsi"/>
                  <w:color w:val="000000" w:themeColor="text1"/>
                </w:rPr>
                <w:t>http://www.instructables.com/id/Plotly-with-Python/</w:t>
              </w:r>
            </w:hyperlink>
            <w:r>
              <w:rPr>
                <w:rFonts w:asciiTheme="minorHAnsi" w:hAnsiTheme="minorHAnsi" w:cstheme="minorHAnsi"/>
                <w:color w:val="000000" w:themeColor="text1"/>
              </w:rPr>
              <w:t xml:space="preserve"> </w:t>
            </w:r>
          </w:p>
          <w:p w14:paraId="4B729CB8" w14:textId="77777777" w:rsidR="00870B8B" w:rsidRDefault="0037736D">
            <w:pPr>
              <w:ind w:left="1440"/>
              <w:rPr>
                <w:rFonts w:asciiTheme="minorHAnsi" w:hAnsiTheme="minorHAnsi" w:cstheme="minorHAnsi"/>
                <w:color w:val="000000" w:themeColor="text1"/>
              </w:rPr>
            </w:pPr>
            <w:hyperlink r:id="rId18" w:history="1">
              <w:r w:rsidR="004622F0">
                <w:rPr>
                  <w:rStyle w:val="Hyperlink"/>
                  <w:rFonts w:asciiTheme="minorHAnsi" w:hAnsiTheme="minorHAnsi" w:cstheme="minorHAnsi"/>
                  <w:color w:val="000000" w:themeColor="text1"/>
                </w:rPr>
                <w:t>https://plot.ly/python/getting-started/</w:t>
              </w:r>
            </w:hyperlink>
            <w:r w:rsidR="004622F0">
              <w:rPr>
                <w:rFonts w:asciiTheme="minorHAnsi" w:hAnsiTheme="minorHAnsi" w:cstheme="minorHAnsi"/>
                <w:color w:val="000000" w:themeColor="text1"/>
              </w:rPr>
              <w:t xml:space="preserve"> </w:t>
            </w:r>
          </w:p>
          <w:p w14:paraId="06F317CA" w14:textId="191E945F" w:rsidR="00870B8B" w:rsidRDefault="004622F0">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Compare words in the webpages with the positive, negative and neutral English words using a </w:t>
            </w:r>
            <w:r w:rsidR="00BB38B8">
              <w:rPr>
                <w:rFonts w:asciiTheme="minorHAnsi" w:hAnsiTheme="minorHAnsi" w:cstheme="minorHAnsi"/>
                <w:color w:val="000000" w:themeColor="text1"/>
              </w:rPr>
              <w:t>String-Matching</w:t>
            </w:r>
            <w:r>
              <w:rPr>
                <w:rFonts w:asciiTheme="minorHAnsi" w:hAnsiTheme="minorHAnsi" w:cstheme="minorHAnsi"/>
                <w:color w:val="000000" w:themeColor="text1"/>
              </w:rPr>
              <w:t xml:space="preserve"> algorithm</w:t>
            </w:r>
          </w:p>
          <w:p w14:paraId="36E444CD"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4: Use the following word as positive and negative English words</w:t>
            </w:r>
          </w:p>
          <w:p w14:paraId="6E302A96" w14:textId="77777777" w:rsidR="00870B8B" w:rsidRDefault="0037736D">
            <w:pPr>
              <w:pStyle w:val="ListParagraph"/>
              <w:ind w:left="1440"/>
              <w:jc w:val="both"/>
              <w:rPr>
                <w:rFonts w:asciiTheme="minorHAnsi" w:hAnsiTheme="minorHAnsi" w:cstheme="minorHAnsi"/>
                <w:color w:val="000000" w:themeColor="text1"/>
              </w:rPr>
            </w:pPr>
            <w:hyperlink r:id="rId19" w:history="1">
              <w:r w:rsidR="004622F0">
                <w:rPr>
                  <w:rStyle w:val="Hyperlink"/>
                  <w:rFonts w:asciiTheme="minorHAnsi" w:hAnsiTheme="minorHAnsi" w:cstheme="minorHAnsi"/>
                  <w:color w:val="000000" w:themeColor="text1"/>
                </w:rPr>
                <w:t>http://positivewordsresearch.com/list-of-positive-words/</w:t>
              </w:r>
            </w:hyperlink>
          </w:p>
          <w:p w14:paraId="48DEAC96" w14:textId="77777777" w:rsidR="00870B8B" w:rsidRDefault="0037736D">
            <w:pPr>
              <w:pStyle w:val="ListParagraph"/>
              <w:ind w:left="1440"/>
              <w:jc w:val="both"/>
              <w:rPr>
                <w:rFonts w:asciiTheme="minorHAnsi" w:hAnsiTheme="minorHAnsi" w:cstheme="minorHAnsi"/>
                <w:color w:val="000000" w:themeColor="text1"/>
              </w:rPr>
            </w:pPr>
            <w:hyperlink r:id="rId20" w:history="1">
              <w:r w:rsidR="004622F0">
                <w:rPr>
                  <w:rStyle w:val="Hyperlink"/>
                  <w:rFonts w:asciiTheme="minorHAnsi" w:hAnsiTheme="minorHAnsi" w:cstheme="minorHAnsi"/>
                  <w:color w:val="000000" w:themeColor="text1"/>
                </w:rPr>
                <w:t>http://positivewordsresearch.com/list-of-negative-words/</w:t>
              </w:r>
            </w:hyperlink>
            <w:r w:rsidR="004622F0">
              <w:rPr>
                <w:rFonts w:asciiTheme="minorHAnsi" w:hAnsiTheme="minorHAnsi" w:cstheme="minorHAnsi"/>
                <w:color w:val="000000" w:themeColor="text1"/>
              </w:rPr>
              <w:t xml:space="preserve"> </w:t>
            </w:r>
          </w:p>
          <w:p w14:paraId="218FC625"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Put these words in a text file for you to access them in your algorithm</w:t>
            </w:r>
          </w:p>
          <w:p w14:paraId="23B13024"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Words that are not in the list can be considered as neutral</w:t>
            </w:r>
          </w:p>
          <w:p w14:paraId="5F909F7B" w14:textId="77777777" w:rsidR="00870B8B" w:rsidRDefault="004622F0">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Plot histogram graphs of positive and negative words found in the webpages.</w:t>
            </w:r>
          </w:p>
          <w:p w14:paraId="4A4319AF"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5: Use Plotly</w:t>
            </w:r>
          </w:p>
          <w:p w14:paraId="0B3D2CEA" w14:textId="77777777" w:rsidR="00870B8B" w:rsidRDefault="004622F0">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Give an algorithmic conclusion regarding the sentiment of those articles</w:t>
            </w:r>
          </w:p>
          <w:p w14:paraId="44F0B46C"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6: If there are more positive words, conclude that the article is giving positive sentiment, if there are more negative words, conclude that the article is giving negative sentiment.</w:t>
            </w:r>
          </w:p>
          <w:p w14:paraId="61465B8A"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You may try to conclude in different perspectives such as whether the list of positive and negative words above is accurate to be used in the context of the article you extracted the text.</w:t>
            </w:r>
          </w:p>
          <w:p w14:paraId="6332A1D6" w14:textId="77777777" w:rsidR="00870B8B" w:rsidRDefault="004622F0">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Based on the conclusion, you may say the country has positive or negative </w:t>
            </w:r>
            <w:r w:rsidR="0091437F">
              <w:rPr>
                <w:rFonts w:asciiTheme="minorHAnsi" w:hAnsiTheme="minorHAnsi" w:cstheme="minorHAnsi"/>
                <w:color w:val="000000" w:themeColor="text1"/>
              </w:rPr>
              <w:t>economic/financial</w:t>
            </w:r>
            <w:r>
              <w:rPr>
                <w:rFonts w:asciiTheme="minorHAnsi" w:hAnsiTheme="minorHAnsi" w:cstheme="minorHAnsi"/>
                <w:color w:val="000000" w:themeColor="text1"/>
              </w:rPr>
              <w:t xml:space="preserve"> situation.</w:t>
            </w:r>
          </w:p>
          <w:p w14:paraId="28776D61" w14:textId="77777777" w:rsidR="00870B8B" w:rsidRDefault="00870B8B">
            <w:pPr>
              <w:pStyle w:val="ListParagraph"/>
              <w:ind w:left="0"/>
              <w:jc w:val="both"/>
              <w:rPr>
                <w:rFonts w:asciiTheme="minorHAnsi" w:hAnsiTheme="minorHAnsi" w:cstheme="minorHAnsi"/>
                <w:color w:val="000000" w:themeColor="text1"/>
              </w:rPr>
            </w:pPr>
          </w:p>
          <w:p w14:paraId="08ABE587" w14:textId="5ACAF2B3" w:rsidR="00870B8B" w:rsidRDefault="004622F0">
            <w:pPr>
              <w:pStyle w:val="ListParagraph"/>
              <w:ind w:left="0"/>
              <w:jc w:val="both"/>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 xml:space="preserve">Problem 3: </w:t>
            </w:r>
            <w:r w:rsidR="0091437F">
              <w:rPr>
                <w:rFonts w:asciiTheme="minorHAnsi" w:hAnsiTheme="minorHAnsi" w:cstheme="minorHAnsi"/>
                <w:b/>
                <w:bCs/>
                <w:color w:val="000000" w:themeColor="text1"/>
                <w:lang w:val="en-SG"/>
              </w:rPr>
              <w:t xml:space="preserve">Ben realised that he </w:t>
            </w:r>
            <w:r w:rsidR="00B4689F">
              <w:rPr>
                <w:rFonts w:asciiTheme="minorHAnsi" w:hAnsiTheme="minorHAnsi" w:cstheme="minorHAnsi"/>
                <w:b/>
                <w:bCs/>
                <w:color w:val="000000" w:themeColor="text1"/>
                <w:lang w:val="en-SG"/>
              </w:rPr>
              <w:t>needs to</w:t>
            </w:r>
            <w:r w:rsidR="00CF0443">
              <w:rPr>
                <w:rFonts w:asciiTheme="minorHAnsi" w:hAnsiTheme="minorHAnsi" w:cstheme="minorHAnsi"/>
                <w:b/>
                <w:bCs/>
                <w:color w:val="000000" w:themeColor="text1"/>
                <w:lang w:val="en-SG"/>
              </w:rPr>
              <w:t xml:space="preserve"> </w:t>
            </w:r>
            <w:r w:rsidR="00BB38B8">
              <w:rPr>
                <w:rFonts w:asciiTheme="minorHAnsi" w:hAnsiTheme="minorHAnsi" w:cstheme="minorHAnsi"/>
                <w:b/>
                <w:bCs/>
                <w:color w:val="000000" w:themeColor="text1"/>
                <w:lang w:val="en-SG"/>
              </w:rPr>
              <w:t>optimise</w:t>
            </w:r>
            <w:r w:rsidR="00CF0443">
              <w:rPr>
                <w:rFonts w:asciiTheme="minorHAnsi" w:hAnsiTheme="minorHAnsi" w:cstheme="minorHAnsi"/>
                <w:b/>
                <w:bCs/>
                <w:color w:val="000000" w:themeColor="text1"/>
                <w:lang w:val="en-SG"/>
              </w:rPr>
              <w:t xml:space="preserve"> his</w:t>
            </w:r>
            <w:r w:rsidR="00B4689F">
              <w:rPr>
                <w:rFonts w:asciiTheme="minorHAnsi" w:hAnsiTheme="minorHAnsi" w:cstheme="minorHAnsi"/>
                <w:b/>
                <w:bCs/>
                <w:color w:val="000000" w:themeColor="text1"/>
                <w:lang w:val="en-SG"/>
              </w:rPr>
              <w:t xml:space="preserve"> travel</w:t>
            </w:r>
            <w:r w:rsidR="00CF0443">
              <w:rPr>
                <w:rFonts w:asciiTheme="minorHAnsi" w:hAnsiTheme="minorHAnsi" w:cstheme="minorHAnsi"/>
                <w:b/>
                <w:bCs/>
                <w:color w:val="000000" w:themeColor="text1"/>
                <w:lang w:val="en-SG"/>
              </w:rPr>
              <w:t xml:space="preserve">. </w:t>
            </w:r>
            <w:r w:rsidR="00B949A2">
              <w:rPr>
                <w:rFonts w:asciiTheme="minorHAnsi" w:hAnsiTheme="minorHAnsi" w:cstheme="minorHAnsi"/>
                <w:b/>
                <w:bCs/>
                <w:color w:val="000000" w:themeColor="text1"/>
                <w:lang w:val="en-SG"/>
              </w:rPr>
              <w:t xml:space="preserve">He will give priority to cities with </w:t>
            </w:r>
            <w:r w:rsidR="00A3360B">
              <w:rPr>
                <w:rFonts w:asciiTheme="minorHAnsi" w:hAnsiTheme="minorHAnsi" w:cstheme="minorHAnsi"/>
                <w:b/>
                <w:bCs/>
                <w:color w:val="000000" w:themeColor="text1"/>
                <w:lang w:val="en-SG"/>
              </w:rPr>
              <w:t xml:space="preserve">possible </w:t>
            </w:r>
            <w:bookmarkStart w:id="2" w:name="_GoBack"/>
            <w:bookmarkEnd w:id="2"/>
            <w:r w:rsidR="00B949A2">
              <w:rPr>
                <w:rFonts w:asciiTheme="minorHAnsi" w:hAnsiTheme="minorHAnsi" w:cstheme="minorHAnsi"/>
                <w:b/>
                <w:bCs/>
                <w:color w:val="000000" w:themeColor="text1"/>
                <w:lang w:val="en-SG"/>
              </w:rPr>
              <w:t xml:space="preserve">better investment return based on the analysis of </w:t>
            </w:r>
            <w:r w:rsidR="00905DD4">
              <w:rPr>
                <w:rFonts w:asciiTheme="minorHAnsi" w:hAnsiTheme="minorHAnsi" w:cstheme="minorHAnsi"/>
                <w:b/>
                <w:bCs/>
                <w:color w:val="000000" w:themeColor="text1"/>
                <w:lang w:val="en-SG"/>
              </w:rPr>
              <w:t xml:space="preserve">local </w:t>
            </w:r>
            <w:r w:rsidR="00B949A2">
              <w:rPr>
                <w:rFonts w:asciiTheme="minorHAnsi" w:hAnsiTheme="minorHAnsi" w:cstheme="minorHAnsi"/>
                <w:b/>
                <w:bCs/>
                <w:color w:val="000000" w:themeColor="text1"/>
                <w:lang w:val="en-SG"/>
              </w:rPr>
              <w:t>economic and financial situation</w:t>
            </w:r>
            <w:r w:rsidR="00905DD4">
              <w:rPr>
                <w:rFonts w:asciiTheme="minorHAnsi" w:hAnsiTheme="minorHAnsi" w:cstheme="minorHAnsi"/>
                <w:b/>
                <w:bCs/>
                <w:color w:val="000000" w:themeColor="text1"/>
                <w:lang w:val="en-SG"/>
              </w:rPr>
              <w:t xml:space="preserve">. </w:t>
            </w:r>
            <w:r w:rsidR="00920BAF">
              <w:rPr>
                <w:rFonts w:asciiTheme="minorHAnsi" w:hAnsiTheme="minorHAnsi" w:cstheme="minorHAnsi"/>
                <w:b/>
                <w:bCs/>
                <w:color w:val="000000" w:themeColor="text1"/>
                <w:lang w:val="en-SG"/>
              </w:rPr>
              <w:t xml:space="preserve">If </w:t>
            </w:r>
            <w:r w:rsidR="00E170DC">
              <w:rPr>
                <w:rFonts w:asciiTheme="minorHAnsi" w:hAnsiTheme="minorHAnsi" w:cstheme="minorHAnsi"/>
                <w:b/>
                <w:bCs/>
                <w:color w:val="000000" w:themeColor="text1"/>
                <w:lang w:val="en-SG"/>
              </w:rPr>
              <w:t>next</w:t>
            </w:r>
            <w:r w:rsidR="00920BAF">
              <w:rPr>
                <w:rFonts w:asciiTheme="minorHAnsi" w:hAnsiTheme="minorHAnsi" w:cstheme="minorHAnsi"/>
                <w:b/>
                <w:bCs/>
                <w:color w:val="000000" w:themeColor="text1"/>
                <w:lang w:val="en-SG"/>
              </w:rPr>
              <w:t xml:space="preserve"> </w:t>
            </w:r>
            <w:r w:rsidR="00E170DC">
              <w:rPr>
                <w:rFonts w:asciiTheme="minorHAnsi" w:hAnsiTheme="minorHAnsi" w:cstheme="minorHAnsi"/>
                <w:b/>
                <w:bCs/>
                <w:color w:val="000000" w:themeColor="text1"/>
                <w:lang w:val="en-SG"/>
              </w:rPr>
              <w:t xml:space="preserve">nearest </w:t>
            </w:r>
            <w:r w:rsidR="00920BAF">
              <w:rPr>
                <w:rFonts w:asciiTheme="minorHAnsi" w:hAnsiTheme="minorHAnsi" w:cstheme="minorHAnsi"/>
                <w:b/>
                <w:bCs/>
                <w:color w:val="000000" w:themeColor="text1"/>
                <w:lang w:val="en-SG"/>
              </w:rPr>
              <w:t xml:space="preserve">city to </w:t>
            </w:r>
            <w:r w:rsidR="00E170DC">
              <w:rPr>
                <w:rFonts w:asciiTheme="minorHAnsi" w:hAnsiTheme="minorHAnsi" w:cstheme="minorHAnsi"/>
                <w:b/>
                <w:bCs/>
                <w:color w:val="000000" w:themeColor="text1"/>
                <w:lang w:val="en-SG"/>
              </w:rPr>
              <w:t xml:space="preserve">be visited </w:t>
            </w:r>
            <w:r w:rsidR="009751D3">
              <w:rPr>
                <w:rFonts w:asciiTheme="minorHAnsi" w:hAnsiTheme="minorHAnsi" w:cstheme="minorHAnsi"/>
                <w:b/>
                <w:bCs/>
                <w:color w:val="000000" w:themeColor="text1"/>
                <w:lang w:val="en-SG"/>
              </w:rPr>
              <w:t xml:space="preserve">have less better </w:t>
            </w:r>
            <w:r w:rsidR="004E4451">
              <w:rPr>
                <w:rFonts w:asciiTheme="minorHAnsi" w:hAnsiTheme="minorHAnsi" w:cstheme="minorHAnsi"/>
                <w:b/>
                <w:bCs/>
                <w:color w:val="000000" w:themeColor="text1"/>
                <w:lang w:val="en-SG"/>
              </w:rPr>
              <w:t xml:space="preserve">economic and financial </w:t>
            </w:r>
            <w:r w:rsidR="009751D3">
              <w:rPr>
                <w:rFonts w:asciiTheme="minorHAnsi" w:hAnsiTheme="minorHAnsi" w:cstheme="minorHAnsi"/>
                <w:b/>
                <w:bCs/>
                <w:color w:val="000000" w:themeColor="text1"/>
                <w:lang w:val="en-SG"/>
              </w:rPr>
              <w:t xml:space="preserve">situation than </w:t>
            </w:r>
            <w:r w:rsidR="002575AC">
              <w:rPr>
                <w:rFonts w:asciiTheme="minorHAnsi" w:hAnsiTheme="minorHAnsi" w:cstheme="minorHAnsi"/>
                <w:b/>
                <w:bCs/>
                <w:color w:val="000000" w:themeColor="text1"/>
                <w:lang w:val="en-SG"/>
              </w:rPr>
              <w:t xml:space="preserve">any of </w:t>
            </w:r>
            <w:r w:rsidR="00717864">
              <w:rPr>
                <w:rFonts w:asciiTheme="minorHAnsi" w:hAnsiTheme="minorHAnsi" w:cstheme="minorHAnsi"/>
                <w:b/>
                <w:bCs/>
                <w:color w:val="000000" w:themeColor="text1"/>
                <w:lang w:val="en-SG"/>
              </w:rPr>
              <w:t>the</w:t>
            </w:r>
            <w:r w:rsidR="009751D3">
              <w:rPr>
                <w:rFonts w:asciiTheme="minorHAnsi" w:hAnsiTheme="minorHAnsi" w:cstheme="minorHAnsi"/>
                <w:b/>
                <w:bCs/>
                <w:color w:val="000000" w:themeColor="text1"/>
                <w:lang w:val="en-SG"/>
              </w:rPr>
              <w:t xml:space="preserve"> </w:t>
            </w:r>
            <w:r w:rsidR="00717864">
              <w:rPr>
                <w:rFonts w:asciiTheme="minorHAnsi" w:hAnsiTheme="minorHAnsi" w:cstheme="minorHAnsi"/>
                <w:b/>
                <w:bCs/>
                <w:color w:val="000000" w:themeColor="text1"/>
                <w:lang w:val="en-SG"/>
              </w:rPr>
              <w:t>other</w:t>
            </w:r>
            <w:r w:rsidR="009751D3">
              <w:rPr>
                <w:rFonts w:asciiTheme="minorHAnsi" w:hAnsiTheme="minorHAnsi" w:cstheme="minorHAnsi"/>
                <w:b/>
                <w:bCs/>
                <w:color w:val="000000" w:themeColor="text1"/>
                <w:lang w:val="en-SG"/>
              </w:rPr>
              <w:t xml:space="preserve"> cit</w:t>
            </w:r>
            <w:r w:rsidR="00717864">
              <w:rPr>
                <w:rFonts w:asciiTheme="minorHAnsi" w:hAnsiTheme="minorHAnsi" w:cstheme="minorHAnsi"/>
                <w:b/>
                <w:bCs/>
                <w:color w:val="000000" w:themeColor="text1"/>
                <w:lang w:val="en-SG"/>
              </w:rPr>
              <w:t>ies</w:t>
            </w:r>
            <w:r w:rsidR="009751D3">
              <w:rPr>
                <w:rFonts w:asciiTheme="minorHAnsi" w:hAnsiTheme="minorHAnsi" w:cstheme="minorHAnsi"/>
                <w:b/>
                <w:bCs/>
                <w:color w:val="000000" w:themeColor="text1"/>
                <w:lang w:val="en-SG"/>
              </w:rPr>
              <w:t xml:space="preserve">, Ben will visit </w:t>
            </w:r>
            <w:r w:rsidR="00717864">
              <w:rPr>
                <w:rFonts w:asciiTheme="minorHAnsi" w:hAnsiTheme="minorHAnsi" w:cstheme="minorHAnsi"/>
                <w:b/>
                <w:bCs/>
                <w:color w:val="000000" w:themeColor="text1"/>
                <w:lang w:val="en-SG"/>
              </w:rPr>
              <w:t>other</w:t>
            </w:r>
            <w:r w:rsidR="009751D3">
              <w:rPr>
                <w:rFonts w:asciiTheme="minorHAnsi" w:hAnsiTheme="minorHAnsi" w:cstheme="minorHAnsi"/>
                <w:b/>
                <w:bCs/>
                <w:color w:val="000000" w:themeColor="text1"/>
                <w:lang w:val="en-SG"/>
              </w:rPr>
              <w:t xml:space="preserve"> city first</w:t>
            </w:r>
            <w:r w:rsidR="00D513E4">
              <w:rPr>
                <w:rFonts w:asciiTheme="minorHAnsi" w:hAnsiTheme="minorHAnsi" w:cstheme="minorHAnsi"/>
                <w:b/>
                <w:bCs/>
                <w:color w:val="000000" w:themeColor="text1"/>
                <w:lang w:val="en-SG"/>
              </w:rPr>
              <w:t xml:space="preserve"> provided</w:t>
            </w:r>
            <w:r w:rsidR="00B97109">
              <w:rPr>
                <w:rFonts w:asciiTheme="minorHAnsi" w:hAnsiTheme="minorHAnsi" w:cstheme="minorHAnsi"/>
                <w:b/>
                <w:bCs/>
                <w:color w:val="000000" w:themeColor="text1"/>
                <w:lang w:val="en-SG"/>
              </w:rPr>
              <w:t xml:space="preserve"> that</w:t>
            </w:r>
            <w:r w:rsidR="00D513E4">
              <w:rPr>
                <w:rFonts w:asciiTheme="minorHAnsi" w:hAnsiTheme="minorHAnsi" w:cstheme="minorHAnsi"/>
                <w:b/>
                <w:bCs/>
                <w:color w:val="000000" w:themeColor="text1"/>
                <w:lang w:val="en-SG"/>
              </w:rPr>
              <w:t xml:space="preserve"> the difference of distance between the 2 cities is </w:t>
            </w:r>
            <w:r w:rsidR="005B2E5D">
              <w:rPr>
                <w:rFonts w:asciiTheme="minorHAnsi" w:hAnsiTheme="minorHAnsi" w:cstheme="minorHAnsi"/>
                <w:b/>
                <w:bCs/>
                <w:color w:val="000000" w:themeColor="text1"/>
                <w:lang w:val="en-SG"/>
              </w:rPr>
              <w:t xml:space="preserve">not </w:t>
            </w:r>
            <w:r w:rsidR="00B97109">
              <w:rPr>
                <w:rFonts w:asciiTheme="minorHAnsi" w:hAnsiTheme="minorHAnsi" w:cstheme="minorHAnsi"/>
                <w:b/>
                <w:bCs/>
                <w:color w:val="000000" w:themeColor="text1"/>
                <w:lang w:val="en-SG"/>
              </w:rPr>
              <w:t xml:space="preserve">more </w:t>
            </w:r>
            <w:r w:rsidR="00835A13">
              <w:rPr>
                <w:rFonts w:asciiTheme="minorHAnsi" w:hAnsiTheme="minorHAnsi" w:cstheme="minorHAnsi"/>
                <w:b/>
                <w:bCs/>
                <w:color w:val="000000" w:themeColor="text1"/>
                <w:lang w:val="en-SG"/>
              </w:rPr>
              <w:t xml:space="preserve">than </w:t>
            </w:r>
            <w:r w:rsidR="00BB38B8">
              <w:rPr>
                <w:rFonts w:asciiTheme="minorHAnsi" w:hAnsiTheme="minorHAnsi" w:cstheme="minorHAnsi"/>
                <w:b/>
                <w:bCs/>
                <w:color w:val="000000" w:themeColor="text1"/>
                <w:lang w:val="en-SG"/>
              </w:rPr>
              <w:t>4</w:t>
            </w:r>
            <w:r w:rsidR="00B97109">
              <w:rPr>
                <w:rFonts w:asciiTheme="minorHAnsi" w:hAnsiTheme="minorHAnsi" w:cstheme="minorHAnsi"/>
                <w:b/>
                <w:bCs/>
                <w:color w:val="000000" w:themeColor="text1"/>
                <w:lang w:val="en-SG"/>
              </w:rPr>
              <w:t>0%</w:t>
            </w:r>
            <w:r w:rsidR="00BB2198">
              <w:rPr>
                <w:rFonts w:asciiTheme="minorHAnsi" w:hAnsiTheme="minorHAnsi" w:cstheme="minorHAnsi"/>
                <w:b/>
                <w:bCs/>
                <w:color w:val="000000" w:themeColor="text1"/>
                <w:lang w:val="en-SG"/>
              </w:rPr>
              <w:t xml:space="preserve"> and the difference </w:t>
            </w:r>
            <w:r w:rsidR="005E27F2">
              <w:rPr>
                <w:rFonts w:asciiTheme="minorHAnsi" w:hAnsiTheme="minorHAnsi" w:cstheme="minorHAnsi"/>
                <w:b/>
                <w:bCs/>
                <w:color w:val="000000" w:themeColor="text1"/>
                <w:lang w:val="en-SG"/>
              </w:rPr>
              <w:t xml:space="preserve">of sentiment analysis between the 2 cities is </w:t>
            </w:r>
            <w:r w:rsidR="00BD07CA">
              <w:rPr>
                <w:rFonts w:asciiTheme="minorHAnsi" w:hAnsiTheme="minorHAnsi" w:cstheme="minorHAnsi"/>
                <w:b/>
                <w:bCs/>
                <w:color w:val="000000" w:themeColor="text1"/>
                <w:lang w:val="en-SG"/>
              </w:rPr>
              <w:t>not</w:t>
            </w:r>
            <w:r w:rsidR="00BB38B8">
              <w:rPr>
                <w:rFonts w:asciiTheme="minorHAnsi" w:hAnsiTheme="minorHAnsi" w:cstheme="minorHAnsi"/>
                <w:b/>
                <w:bCs/>
                <w:color w:val="000000" w:themeColor="text1"/>
                <w:lang w:val="en-SG"/>
              </w:rPr>
              <w:t xml:space="preserve"> less</w:t>
            </w:r>
            <w:r w:rsidR="00BD07CA">
              <w:rPr>
                <w:rFonts w:asciiTheme="minorHAnsi" w:hAnsiTheme="minorHAnsi" w:cstheme="minorHAnsi"/>
                <w:b/>
                <w:bCs/>
                <w:color w:val="000000" w:themeColor="text1"/>
                <w:lang w:val="en-SG"/>
              </w:rPr>
              <w:t xml:space="preserve"> </w:t>
            </w:r>
            <w:r w:rsidR="004E4451">
              <w:rPr>
                <w:rFonts w:asciiTheme="minorHAnsi" w:hAnsiTheme="minorHAnsi" w:cstheme="minorHAnsi"/>
                <w:b/>
                <w:bCs/>
                <w:color w:val="000000" w:themeColor="text1"/>
                <w:lang w:val="en-SG"/>
              </w:rPr>
              <w:t xml:space="preserve">than </w:t>
            </w:r>
            <w:r w:rsidR="00BB38B8">
              <w:rPr>
                <w:rFonts w:asciiTheme="minorHAnsi" w:hAnsiTheme="minorHAnsi" w:cstheme="minorHAnsi"/>
                <w:b/>
                <w:bCs/>
                <w:color w:val="000000" w:themeColor="text1"/>
                <w:lang w:val="en-SG"/>
              </w:rPr>
              <w:t>2</w:t>
            </w:r>
            <w:r w:rsidR="004E4451">
              <w:rPr>
                <w:rFonts w:asciiTheme="minorHAnsi" w:hAnsiTheme="minorHAnsi" w:cstheme="minorHAnsi"/>
                <w:b/>
                <w:bCs/>
                <w:color w:val="000000" w:themeColor="text1"/>
                <w:lang w:val="en-SG"/>
              </w:rPr>
              <w:t>%</w:t>
            </w:r>
            <w:r w:rsidR="00B97109">
              <w:rPr>
                <w:rFonts w:asciiTheme="minorHAnsi" w:hAnsiTheme="minorHAnsi" w:cstheme="minorHAnsi"/>
                <w:b/>
                <w:bCs/>
                <w:color w:val="000000" w:themeColor="text1"/>
                <w:lang w:val="en-SG"/>
              </w:rPr>
              <w:t>.</w:t>
            </w:r>
            <w:r w:rsidR="005A3C81">
              <w:rPr>
                <w:rFonts w:asciiTheme="minorHAnsi" w:hAnsiTheme="minorHAnsi" w:cstheme="minorHAnsi"/>
                <w:b/>
                <w:bCs/>
                <w:color w:val="000000" w:themeColor="text1"/>
                <w:lang w:val="en-SG"/>
              </w:rPr>
              <w:t xml:space="preserve"> </w:t>
            </w:r>
          </w:p>
          <w:p w14:paraId="459123DD" w14:textId="77777777" w:rsidR="00870B8B" w:rsidRDefault="004622F0">
            <w:pPr>
              <w:pStyle w:val="ListParagraph"/>
              <w:numPr>
                <w:ilvl w:val="0"/>
                <w:numId w:val="3"/>
              </w:numPr>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C</w:t>
            </w:r>
            <w:r>
              <w:rPr>
                <w:rFonts w:asciiTheme="minorHAnsi" w:hAnsiTheme="minorHAnsi" w:cstheme="minorHAnsi"/>
                <w:color w:val="000000" w:themeColor="text1"/>
              </w:rPr>
              <w:t xml:space="preserve">alculate the total probability distribution of </w:t>
            </w:r>
            <w:r w:rsidR="006C410F">
              <w:rPr>
                <w:rFonts w:asciiTheme="minorHAnsi" w:hAnsiTheme="minorHAnsi" w:cstheme="minorHAnsi"/>
                <w:color w:val="000000" w:themeColor="text1"/>
              </w:rPr>
              <w:t xml:space="preserve">possible </w:t>
            </w:r>
            <w:r>
              <w:rPr>
                <w:rFonts w:asciiTheme="minorHAnsi" w:hAnsiTheme="minorHAnsi" w:cstheme="minorHAnsi"/>
                <w:color w:val="000000" w:themeColor="text1"/>
              </w:rPr>
              <w:t>routes</w:t>
            </w:r>
            <w:r>
              <w:rPr>
                <w:rFonts w:asciiTheme="minorHAnsi" w:hAnsiTheme="minorHAnsi" w:cstheme="minorHAnsi"/>
                <w:color w:val="000000" w:themeColor="text1"/>
                <w:lang w:val="en-SG"/>
              </w:rPr>
              <w:t xml:space="preserve">. Then, write the summary of </w:t>
            </w:r>
            <w:r w:rsidR="00CD43A2">
              <w:rPr>
                <w:rFonts w:asciiTheme="minorHAnsi" w:hAnsiTheme="minorHAnsi" w:cstheme="minorHAnsi"/>
                <w:color w:val="000000" w:themeColor="text1"/>
                <w:lang w:val="en-SG"/>
              </w:rPr>
              <w:t>all possible</w:t>
            </w:r>
            <w:r>
              <w:rPr>
                <w:rFonts w:asciiTheme="minorHAnsi" w:hAnsiTheme="minorHAnsi" w:cstheme="minorHAnsi"/>
                <w:color w:val="000000" w:themeColor="text1"/>
                <w:lang w:val="en-SG"/>
              </w:rPr>
              <w:t xml:space="preserve"> </w:t>
            </w:r>
            <w:r w:rsidR="00717864">
              <w:rPr>
                <w:rFonts w:asciiTheme="minorHAnsi" w:hAnsiTheme="minorHAnsi" w:cstheme="minorHAnsi"/>
                <w:color w:val="000000" w:themeColor="text1"/>
                <w:lang w:val="en-SG"/>
              </w:rPr>
              <w:t xml:space="preserve">route for </w:t>
            </w:r>
            <w:r w:rsidR="00CD43A2">
              <w:rPr>
                <w:rFonts w:asciiTheme="minorHAnsi" w:hAnsiTheme="minorHAnsi" w:cstheme="minorHAnsi"/>
                <w:color w:val="000000" w:themeColor="text1"/>
                <w:lang w:val="en-SG"/>
              </w:rPr>
              <w:t>B</w:t>
            </w:r>
            <w:r w:rsidR="00717864">
              <w:rPr>
                <w:rFonts w:asciiTheme="minorHAnsi" w:hAnsiTheme="minorHAnsi" w:cstheme="minorHAnsi"/>
                <w:color w:val="000000" w:themeColor="text1"/>
                <w:lang w:val="en-SG"/>
              </w:rPr>
              <w:t>en to take</w:t>
            </w:r>
            <w:r w:rsidR="002D63B6">
              <w:rPr>
                <w:rFonts w:asciiTheme="minorHAnsi" w:hAnsiTheme="minorHAnsi" w:cstheme="minorHAnsi"/>
                <w:color w:val="000000" w:themeColor="text1"/>
                <w:lang w:val="en-SG"/>
              </w:rPr>
              <w:t>, ranking from the most recommended to the least recommended.</w:t>
            </w:r>
          </w:p>
        </w:tc>
      </w:tr>
    </w:tbl>
    <w:p w14:paraId="323A7AF6" w14:textId="77777777" w:rsidR="00870B8B" w:rsidRDefault="00870B8B">
      <w:pPr>
        <w:spacing w:after="0" w:line="240" w:lineRule="auto"/>
        <w:jc w:val="both"/>
        <w:rPr>
          <w:rFonts w:asciiTheme="minorHAnsi" w:hAnsiTheme="minorHAnsi" w:cstheme="minorHAnsi"/>
          <w:color w:val="000000" w:themeColor="text1"/>
          <w:lang w:val="en-SG"/>
        </w:rPr>
      </w:pPr>
    </w:p>
    <w:p w14:paraId="088BED09" w14:textId="77777777" w:rsidR="00870B8B" w:rsidRDefault="004622F0">
      <w:pPr>
        <w:pStyle w:val="ListParagraph"/>
        <w:numPr>
          <w:ilvl w:val="0"/>
          <w:numId w:val="5"/>
        </w:numPr>
        <w:tabs>
          <w:tab w:val="clear" w:pos="420"/>
          <w:tab w:val="left" w:pos="810"/>
        </w:tabs>
        <w:rPr>
          <w:rFonts w:asciiTheme="minorHAnsi" w:hAnsiTheme="minorHAnsi" w:cstheme="minorHAnsi"/>
          <w:color w:val="000000" w:themeColor="text1"/>
          <w:lang w:val="en-SG"/>
        </w:rPr>
      </w:pPr>
      <w:r>
        <w:rPr>
          <w:rFonts w:asciiTheme="minorHAnsi" w:hAnsiTheme="minorHAnsi" w:cstheme="minorHAnsi"/>
          <w:color w:val="000000" w:themeColor="text1"/>
          <w:lang w:val="en-SG"/>
        </w:rPr>
        <w:t>Week 5: Only group leader has to submit the following in a .zip file through Spectrum:</w:t>
      </w:r>
    </w:p>
    <w:p w14:paraId="7B11388D" w14:textId="77777777" w:rsidR="00870B8B" w:rsidRDefault="004622F0">
      <w:pPr>
        <w:pStyle w:val="ListParagraph"/>
        <w:numPr>
          <w:ilvl w:val="2"/>
          <w:numId w:val="6"/>
        </w:numPr>
        <w:ind w:hanging="1200"/>
        <w:rPr>
          <w:rFonts w:asciiTheme="minorHAnsi" w:hAnsiTheme="minorHAnsi" w:cstheme="minorHAnsi"/>
          <w:b/>
          <w:bCs/>
          <w:color w:val="000000" w:themeColor="text1"/>
        </w:rPr>
      </w:pPr>
      <w:r>
        <w:rPr>
          <w:rFonts w:asciiTheme="minorHAnsi" w:hAnsiTheme="minorHAnsi" w:cstheme="minorHAnsi"/>
          <w:b/>
          <w:bCs/>
          <w:color w:val="000000" w:themeColor="text1"/>
          <w:lang w:val="en-SG"/>
        </w:rPr>
        <w:t>Group Contract</w:t>
      </w:r>
    </w:p>
    <w:p w14:paraId="5EB36199" w14:textId="77777777" w:rsidR="00870B8B" w:rsidRDefault="004622F0">
      <w:pPr>
        <w:pStyle w:val="ListParagraph"/>
        <w:numPr>
          <w:ilvl w:val="2"/>
          <w:numId w:val="6"/>
        </w:numPr>
        <w:ind w:hanging="1200"/>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1</w:t>
      </w:r>
      <w:r>
        <w:rPr>
          <w:rFonts w:asciiTheme="minorHAnsi" w:hAnsiTheme="minorHAnsi" w:cstheme="minorHAnsi"/>
          <w:b/>
          <w:bCs/>
          <w:color w:val="000000" w:themeColor="text1"/>
          <w:vertAlign w:val="superscript"/>
          <w:lang w:val="en-SG"/>
        </w:rPr>
        <w:t>st</w:t>
      </w:r>
      <w:r>
        <w:rPr>
          <w:rFonts w:asciiTheme="minorHAnsi" w:hAnsiTheme="minorHAnsi" w:cstheme="minorHAnsi"/>
          <w:b/>
          <w:bCs/>
          <w:color w:val="000000" w:themeColor="text1"/>
          <w:lang w:val="en-SG"/>
        </w:rPr>
        <w:t xml:space="preserve"> FILA form</w:t>
      </w:r>
      <w:r>
        <w:rPr>
          <w:rFonts w:asciiTheme="minorHAnsi" w:hAnsiTheme="minorHAnsi" w:cstheme="minorHAnsi"/>
          <w:b/>
          <w:bCs/>
          <w:color w:val="000000" w:themeColor="text1"/>
        </w:rPr>
        <w:t xml:space="preserve"> (compulsory to all members </w:t>
      </w:r>
      <w:r>
        <w:rPr>
          <w:rFonts w:asciiTheme="minorHAnsi" w:hAnsiTheme="minorHAnsi" w:cstheme="minorHAnsi"/>
          <w:b/>
          <w:bCs/>
          <w:color w:val="000000" w:themeColor="text1"/>
          <w:lang w:val="en-SG"/>
        </w:rPr>
        <w:t>to</w:t>
      </w:r>
      <w:r>
        <w:rPr>
          <w:rFonts w:asciiTheme="minorHAnsi" w:hAnsiTheme="minorHAnsi" w:cstheme="minorHAnsi"/>
          <w:b/>
          <w:bCs/>
          <w:color w:val="000000" w:themeColor="text1"/>
        </w:rPr>
        <w:t xml:space="preserve"> develop the program)</w:t>
      </w:r>
    </w:p>
    <w:p w14:paraId="22B40579" w14:textId="77777777" w:rsidR="00870B8B" w:rsidRDefault="004622F0">
      <w:pPr>
        <w:pStyle w:val="ListParagraph"/>
        <w:numPr>
          <w:ilvl w:val="0"/>
          <w:numId w:val="7"/>
        </w:numPr>
        <w:tabs>
          <w:tab w:val="clear" w:pos="420"/>
          <w:tab w:val="left" w:pos="810"/>
        </w:tabs>
        <w:ind w:left="960" w:hanging="960"/>
        <w:rPr>
          <w:rFonts w:asciiTheme="minorHAnsi" w:hAnsiTheme="minorHAnsi" w:cstheme="minorHAnsi"/>
          <w:bCs/>
          <w:color w:val="000000" w:themeColor="text1"/>
          <w:lang w:val="en-SG"/>
        </w:rPr>
      </w:pPr>
      <w:r>
        <w:rPr>
          <w:rFonts w:asciiTheme="minorHAnsi" w:hAnsiTheme="minorHAnsi" w:cstheme="minorHAnsi"/>
          <w:color w:val="000000" w:themeColor="text1"/>
          <w:lang w:val="en-SG"/>
        </w:rPr>
        <w:t xml:space="preserve">Week 5-12: </w:t>
      </w:r>
      <w:r>
        <w:rPr>
          <w:rFonts w:asciiTheme="minorHAnsi" w:hAnsiTheme="minorHAnsi" w:cstheme="minorHAnsi"/>
          <w:bCs/>
          <w:color w:val="000000" w:themeColor="text1"/>
          <w:lang w:val="en-SG"/>
        </w:rPr>
        <w:t>Analyse, design, and code a computer program using python and the chosen tools to solve the given problems.</w:t>
      </w:r>
    </w:p>
    <w:p w14:paraId="6F42B318" w14:textId="77777777" w:rsidR="00870B8B" w:rsidRDefault="004622F0">
      <w:pPr>
        <w:pStyle w:val="ListParagraph"/>
        <w:numPr>
          <w:ilvl w:val="0"/>
          <w:numId w:val="7"/>
        </w:numPr>
        <w:tabs>
          <w:tab w:val="clear" w:pos="420"/>
          <w:tab w:val="left" w:pos="810"/>
        </w:tabs>
        <w:ind w:left="960" w:hanging="960"/>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Week 12:</w:t>
      </w:r>
      <w:r>
        <w:rPr>
          <w:rFonts w:asciiTheme="minorHAnsi" w:hAnsiTheme="minorHAnsi" w:cstheme="minorHAnsi"/>
          <w:color w:val="000000" w:themeColor="text1"/>
          <w:lang w:val="en-SG"/>
        </w:rPr>
        <w:t>Each student needs to individually submit the peer evaluation form through Spectrum. Your peer evaluation is confidential and will not be exposed to other team members.</w:t>
      </w:r>
    </w:p>
    <w:p w14:paraId="6CDD8C23" w14:textId="77777777" w:rsidR="00870B8B" w:rsidRDefault="004622F0">
      <w:pPr>
        <w:pStyle w:val="ListParagraph"/>
        <w:numPr>
          <w:ilvl w:val="0"/>
          <w:numId w:val="7"/>
        </w:numPr>
        <w:tabs>
          <w:tab w:val="clear" w:pos="420"/>
          <w:tab w:val="left" w:pos="810"/>
        </w:tabs>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Week 13-14:</w:t>
      </w:r>
      <w:r>
        <w:rPr>
          <w:rFonts w:asciiTheme="minorHAnsi" w:hAnsiTheme="minorHAnsi" w:cstheme="minorHAnsi"/>
          <w:color w:val="000000" w:themeColor="text1"/>
        </w:rPr>
        <w:t xml:space="preserve">Each group has to do </w:t>
      </w:r>
      <w:r>
        <w:rPr>
          <w:rFonts w:asciiTheme="minorHAnsi" w:hAnsiTheme="minorHAnsi" w:cstheme="minorHAnsi"/>
          <w:color w:val="000000" w:themeColor="text1"/>
          <w:lang w:val="en-SG"/>
        </w:rPr>
        <w:t xml:space="preserve">20-30 minutes </w:t>
      </w:r>
      <w:r>
        <w:rPr>
          <w:rFonts w:asciiTheme="minorHAnsi" w:hAnsiTheme="minorHAnsi" w:cstheme="minorHAnsi"/>
          <w:color w:val="000000" w:themeColor="text1"/>
        </w:rPr>
        <w:t xml:space="preserve">presentation </w:t>
      </w:r>
      <w:r>
        <w:rPr>
          <w:rFonts w:asciiTheme="minorHAnsi" w:hAnsiTheme="minorHAnsi" w:cstheme="minorHAnsi"/>
          <w:color w:val="000000" w:themeColor="text1"/>
          <w:lang w:val="en-SG"/>
        </w:rPr>
        <w:t>using the power point slide.</w:t>
      </w:r>
    </w:p>
    <w:p w14:paraId="0A5614A0" w14:textId="77777777" w:rsidR="00870B8B" w:rsidRDefault="004622F0">
      <w:pPr>
        <w:pStyle w:val="ListParagraph"/>
        <w:numPr>
          <w:ilvl w:val="0"/>
          <w:numId w:val="7"/>
        </w:numPr>
        <w:tabs>
          <w:tab w:val="clear" w:pos="420"/>
          <w:tab w:val="left" w:pos="810"/>
        </w:tabs>
        <w:ind w:left="960" w:hanging="960"/>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 xml:space="preserve">Week 14: </w:t>
      </w:r>
      <w:r>
        <w:rPr>
          <w:rFonts w:asciiTheme="minorHAnsi" w:hAnsiTheme="minorHAnsi" w:cstheme="minorHAnsi"/>
          <w:color w:val="000000" w:themeColor="text1"/>
          <w:lang w:val="en-SG"/>
        </w:rPr>
        <w:t xml:space="preserve">One </w:t>
      </w:r>
      <w:r>
        <w:rPr>
          <w:rFonts w:asciiTheme="minorHAnsi" w:hAnsiTheme="minorHAnsi" w:cstheme="minorHAnsi"/>
          <w:color w:val="000000" w:themeColor="text1"/>
        </w:rPr>
        <w:t>final submission</w:t>
      </w:r>
      <w:r>
        <w:rPr>
          <w:rFonts w:asciiTheme="minorHAnsi" w:hAnsiTheme="minorHAnsi" w:cstheme="minorHAnsi"/>
          <w:color w:val="000000" w:themeColor="text1"/>
          <w:lang w:val="en-SG"/>
        </w:rPr>
        <w:t xml:space="preserve"> for each group. O</w:t>
      </w:r>
      <w:r>
        <w:rPr>
          <w:rFonts w:asciiTheme="minorHAnsi" w:hAnsiTheme="minorHAnsi" w:cstheme="minorHAnsi"/>
          <w:bCs/>
          <w:color w:val="000000" w:themeColor="text1"/>
          <w:lang w:val="en-SG"/>
        </w:rPr>
        <w:t>nly group leader has to submit following in a .zip file through Spectrum:</w:t>
      </w:r>
    </w:p>
    <w:p w14:paraId="236205FC" w14:textId="77777777" w:rsidR="00870B8B" w:rsidRDefault="004622F0">
      <w:pPr>
        <w:pStyle w:val="ListParagraph"/>
        <w:numPr>
          <w:ilvl w:val="2"/>
          <w:numId w:val="6"/>
        </w:numPr>
        <w:tabs>
          <w:tab w:val="left" w:pos="810"/>
        </w:tabs>
        <w:ind w:leftChars="400" w:left="2161" w:hangingChars="500" w:hanging="1201"/>
        <w:rPr>
          <w:rFonts w:asciiTheme="minorHAnsi" w:hAnsiTheme="minorHAnsi" w:cstheme="minorHAnsi"/>
          <w:b/>
          <w:bCs/>
          <w:color w:val="000000" w:themeColor="text1"/>
        </w:rPr>
      </w:pPr>
      <w:r>
        <w:rPr>
          <w:rFonts w:asciiTheme="minorHAnsi" w:hAnsiTheme="minorHAnsi" w:cstheme="minorHAnsi"/>
          <w:b/>
          <w:bCs/>
          <w:color w:val="000000" w:themeColor="text1"/>
          <w:lang w:val="en-SG"/>
        </w:rPr>
        <w:t>S</w:t>
      </w:r>
      <w:r>
        <w:rPr>
          <w:rFonts w:asciiTheme="minorHAnsi" w:hAnsiTheme="minorHAnsi" w:cstheme="minorHAnsi"/>
          <w:b/>
          <w:bCs/>
          <w:color w:val="000000" w:themeColor="text1"/>
        </w:rPr>
        <w:t>ource code: raw python files</w:t>
      </w:r>
      <w:r>
        <w:rPr>
          <w:rFonts w:asciiTheme="minorHAnsi" w:hAnsiTheme="minorHAnsi" w:cstheme="minorHAnsi"/>
          <w:b/>
          <w:bCs/>
          <w:color w:val="000000" w:themeColor="text1"/>
          <w:lang w:val="en-SG"/>
        </w:rPr>
        <w:t xml:space="preserve"> (</w:t>
      </w:r>
      <w:r>
        <w:rPr>
          <w:rFonts w:asciiTheme="minorHAnsi" w:hAnsiTheme="minorHAnsi" w:cstheme="minorHAnsi"/>
          <w:b/>
          <w:bCs/>
          <w:color w:val="000000" w:themeColor="text1"/>
        </w:rPr>
        <w:t xml:space="preserve">All programming codes must </w:t>
      </w:r>
      <w:r>
        <w:rPr>
          <w:rFonts w:asciiTheme="minorHAnsi" w:hAnsiTheme="minorHAnsi" w:cstheme="minorHAnsi"/>
          <w:b/>
          <w:bCs/>
          <w:color w:val="000000" w:themeColor="text1"/>
          <w:lang w:val="en-SG"/>
        </w:rPr>
        <w:t xml:space="preserve">use </w:t>
      </w:r>
      <w:r>
        <w:rPr>
          <w:rFonts w:asciiTheme="minorHAnsi" w:hAnsiTheme="minorHAnsi" w:cstheme="minorHAnsi"/>
          <w:b/>
          <w:bCs/>
          <w:color w:val="000000" w:themeColor="text1"/>
        </w:rPr>
        <w:t>python 2 or 3</w:t>
      </w:r>
      <w:r>
        <w:rPr>
          <w:rFonts w:asciiTheme="minorHAnsi" w:hAnsiTheme="minorHAnsi" w:cstheme="minorHAnsi"/>
          <w:b/>
          <w:bCs/>
          <w:color w:val="000000" w:themeColor="text1"/>
          <w:lang w:val="en-SG"/>
        </w:rPr>
        <w:t>)</w:t>
      </w:r>
    </w:p>
    <w:p w14:paraId="028C4F72" w14:textId="77777777" w:rsidR="00870B8B" w:rsidRDefault="004622F0">
      <w:pPr>
        <w:pStyle w:val="ListParagraph"/>
        <w:numPr>
          <w:ilvl w:val="2"/>
          <w:numId w:val="6"/>
        </w:numPr>
        <w:ind w:leftChars="400" w:left="2161" w:hangingChars="500" w:hanging="1201"/>
        <w:rPr>
          <w:rFonts w:asciiTheme="minorHAnsi" w:hAnsiTheme="minorHAnsi" w:cstheme="minorHAnsi"/>
          <w:b/>
          <w:bCs/>
          <w:color w:val="000000" w:themeColor="text1"/>
        </w:rPr>
      </w:pPr>
      <w:r>
        <w:rPr>
          <w:rFonts w:asciiTheme="minorHAnsi" w:hAnsiTheme="minorHAnsi" w:cstheme="minorHAnsi"/>
          <w:b/>
          <w:bCs/>
          <w:color w:val="000000" w:themeColor="text1"/>
          <w:lang w:val="en-SG"/>
        </w:rPr>
        <w:t>2</w:t>
      </w:r>
      <w:r>
        <w:rPr>
          <w:rFonts w:asciiTheme="minorHAnsi" w:hAnsiTheme="minorHAnsi" w:cstheme="minorHAnsi"/>
          <w:b/>
          <w:bCs/>
          <w:color w:val="000000" w:themeColor="text1"/>
          <w:vertAlign w:val="superscript"/>
          <w:lang w:val="en-SG"/>
        </w:rPr>
        <w:t>nd</w:t>
      </w:r>
      <w:r>
        <w:rPr>
          <w:rFonts w:asciiTheme="minorHAnsi" w:hAnsiTheme="minorHAnsi" w:cstheme="minorHAnsi"/>
          <w:b/>
          <w:bCs/>
          <w:color w:val="000000" w:themeColor="text1"/>
          <w:lang w:val="en-SG"/>
        </w:rPr>
        <w:t xml:space="preserve"> FILA form</w:t>
      </w:r>
      <w:r>
        <w:rPr>
          <w:rFonts w:asciiTheme="minorHAnsi" w:hAnsiTheme="minorHAnsi" w:cstheme="minorHAnsi"/>
          <w:b/>
          <w:bCs/>
          <w:color w:val="000000" w:themeColor="text1"/>
        </w:rPr>
        <w:t xml:space="preserve"> (compulsory to all members </w:t>
      </w:r>
      <w:r>
        <w:rPr>
          <w:rFonts w:asciiTheme="minorHAnsi" w:hAnsiTheme="minorHAnsi" w:cstheme="minorHAnsi"/>
          <w:b/>
          <w:bCs/>
          <w:color w:val="000000" w:themeColor="text1"/>
          <w:lang w:val="en-SG"/>
        </w:rPr>
        <w:t>to</w:t>
      </w:r>
      <w:r>
        <w:rPr>
          <w:rFonts w:asciiTheme="minorHAnsi" w:hAnsiTheme="minorHAnsi" w:cstheme="minorHAnsi"/>
          <w:b/>
          <w:bCs/>
          <w:color w:val="000000" w:themeColor="text1"/>
        </w:rPr>
        <w:t xml:space="preserve"> develop the program)</w:t>
      </w:r>
    </w:p>
    <w:p w14:paraId="5BD0730C" w14:textId="77777777" w:rsidR="00870B8B" w:rsidRDefault="004622F0">
      <w:pPr>
        <w:pStyle w:val="ListParagraph"/>
        <w:numPr>
          <w:ilvl w:val="2"/>
          <w:numId w:val="6"/>
        </w:numPr>
        <w:ind w:leftChars="400" w:left="2161" w:hangingChars="500" w:hanging="1201"/>
        <w:rPr>
          <w:rFonts w:asciiTheme="minorHAnsi" w:hAnsiTheme="minorHAnsi" w:cstheme="minorHAnsi"/>
          <w:b/>
          <w:bCs/>
          <w:color w:val="000000" w:themeColor="text1"/>
        </w:rPr>
      </w:pPr>
      <w:r>
        <w:rPr>
          <w:rFonts w:asciiTheme="minorHAnsi" w:hAnsiTheme="minorHAnsi" w:cstheme="minorHAnsi"/>
          <w:b/>
          <w:bCs/>
          <w:color w:val="000000" w:themeColor="text1"/>
          <w:lang w:val="en-SG"/>
        </w:rPr>
        <w:t xml:space="preserve">Report </w:t>
      </w:r>
      <w:r>
        <w:rPr>
          <w:rFonts w:asciiTheme="minorHAnsi" w:hAnsiTheme="minorHAnsi" w:cstheme="minorHAnsi"/>
          <w:b/>
          <w:bCs/>
          <w:color w:val="000000" w:themeColor="text1"/>
        </w:rPr>
        <w:t xml:space="preserve">Content: </w:t>
      </w:r>
    </w:p>
    <w:p w14:paraId="66DA7AC3" w14:textId="77777777" w:rsidR="00870B8B" w:rsidRDefault="004622F0">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Introduction</w:t>
      </w:r>
    </w:p>
    <w:p w14:paraId="66A46ECB" w14:textId="77777777" w:rsidR="00870B8B" w:rsidRDefault="004622F0">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 xml:space="preserve">Description </w:t>
      </w:r>
    </w:p>
    <w:p w14:paraId="4D3B476C" w14:textId="77777777" w:rsidR="00870B8B" w:rsidRDefault="004622F0">
      <w:pPr>
        <w:pStyle w:val="ListParagraph"/>
        <w:ind w:leftChars="900" w:left="2160"/>
        <w:rPr>
          <w:rFonts w:asciiTheme="minorHAnsi" w:hAnsiTheme="minorHAnsi" w:cstheme="minorHAnsi"/>
          <w:color w:val="000000" w:themeColor="text1"/>
          <w:lang w:val="en-SG"/>
        </w:rPr>
      </w:pPr>
      <w:r>
        <w:rPr>
          <w:rFonts w:asciiTheme="minorHAnsi" w:hAnsiTheme="minorHAnsi" w:cstheme="minorHAnsi"/>
          <w:color w:val="000000" w:themeColor="text1"/>
          <w:lang w:val="en-SG"/>
        </w:rPr>
        <w:t xml:space="preserve">- </w:t>
      </w:r>
      <w:r>
        <w:rPr>
          <w:rFonts w:asciiTheme="minorHAnsi" w:hAnsiTheme="minorHAnsi" w:cstheme="minorHAnsi"/>
          <w:color w:val="000000" w:themeColor="text1"/>
        </w:rPr>
        <w:t>Include the description of the project with Control flow graph (CFG)</w:t>
      </w:r>
    </w:p>
    <w:p w14:paraId="762FE6BA" w14:textId="77777777" w:rsidR="00870B8B" w:rsidRDefault="004622F0">
      <w:pPr>
        <w:pStyle w:val="ListParagraph"/>
        <w:ind w:leftChars="900" w:left="2160"/>
        <w:rPr>
          <w:rFonts w:asciiTheme="minorHAnsi" w:hAnsiTheme="minorHAnsi" w:cstheme="minorHAnsi"/>
          <w:color w:val="000000" w:themeColor="text1"/>
          <w:lang w:val="en-SG"/>
        </w:rPr>
      </w:pPr>
      <w:r>
        <w:rPr>
          <w:rFonts w:asciiTheme="minorHAnsi" w:hAnsiTheme="minorHAnsi" w:cstheme="minorHAnsi"/>
          <w:color w:val="000000" w:themeColor="text1"/>
          <w:lang w:val="en-SG"/>
        </w:rPr>
        <w:t>- Elaborate how tools and algorithms resolve each of the given problems.</w:t>
      </w:r>
    </w:p>
    <w:p w14:paraId="26B36E60" w14:textId="77777777" w:rsidR="00870B8B" w:rsidRDefault="004622F0">
      <w:pPr>
        <w:pStyle w:val="ListParagraph"/>
        <w:ind w:leftChars="900" w:left="2160"/>
        <w:rPr>
          <w:rFonts w:asciiTheme="minorHAnsi" w:hAnsiTheme="minorHAnsi" w:cstheme="minorHAnsi"/>
          <w:color w:val="000000" w:themeColor="text1"/>
          <w:lang w:val="en-SG"/>
        </w:rPr>
      </w:pPr>
      <w:r>
        <w:rPr>
          <w:rFonts w:asciiTheme="minorHAnsi" w:hAnsiTheme="minorHAnsi" w:cstheme="minorHAnsi"/>
          <w:color w:val="000000" w:themeColor="text1"/>
          <w:lang w:val="en-SG"/>
        </w:rPr>
        <w:t>- Highlight at least one new algorithm that has NOT been taught in this course to solve the given problems</w:t>
      </w:r>
    </w:p>
    <w:p w14:paraId="4C9E15A4" w14:textId="77777777" w:rsidR="00870B8B" w:rsidRDefault="004622F0">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lang w:val="en-SG"/>
        </w:rPr>
        <w:lastRenderedPageBreak/>
        <w:t>T</w:t>
      </w:r>
      <w:r>
        <w:rPr>
          <w:rFonts w:asciiTheme="minorHAnsi" w:hAnsiTheme="minorHAnsi" w:cstheme="minorHAnsi"/>
          <w:color w:val="000000" w:themeColor="text1"/>
        </w:rPr>
        <w:t xml:space="preserve">ime complexity of </w:t>
      </w:r>
      <w:r>
        <w:rPr>
          <w:rFonts w:asciiTheme="minorHAnsi" w:hAnsiTheme="minorHAnsi" w:cstheme="minorHAnsi"/>
          <w:color w:val="000000" w:themeColor="text1"/>
          <w:lang w:val="en-SG"/>
        </w:rPr>
        <w:t>each of the algorithm that resolve the given problem</w:t>
      </w:r>
    </w:p>
    <w:p w14:paraId="67B11A54" w14:textId="77777777" w:rsidR="00870B8B" w:rsidRDefault="004622F0">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lang w:val="en-SG"/>
        </w:rPr>
        <w:t>T</w:t>
      </w:r>
      <w:r>
        <w:rPr>
          <w:rFonts w:asciiTheme="minorHAnsi" w:hAnsiTheme="minorHAnsi" w:cstheme="minorHAnsi"/>
          <w:color w:val="000000" w:themeColor="text1"/>
        </w:rPr>
        <w:t>he program code</w:t>
      </w:r>
      <w:r>
        <w:rPr>
          <w:rFonts w:asciiTheme="minorHAnsi" w:hAnsiTheme="minorHAnsi" w:cstheme="minorHAnsi"/>
          <w:color w:val="000000" w:themeColor="text1"/>
          <w:lang w:val="en-SG"/>
        </w:rPr>
        <w:t xml:space="preserve">: </w:t>
      </w:r>
      <w:r>
        <w:rPr>
          <w:rFonts w:asciiTheme="minorHAnsi" w:hAnsiTheme="minorHAnsi" w:cstheme="minorHAnsi"/>
          <w:color w:val="000000" w:themeColor="text1"/>
        </w:rPr>
        <w:t>source code and snapshots of input/output</w:t>
      </w:r>
    </w:p>
    <w:p w14:paraId="104BFBFC" w14:textId="77777777" w:rsidR="00870B8B" w:rsidRDefault="004622F0">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Conclusion</w:t>
      </w:r>
    </w:p>
    <w:p w14:paraId="4E0EA280" w14:textId="77777777" w:rsidR="00870B8B" w:rsidRDefault="004622F0">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References</w:t>
      </w:r>
    </w:p>
    <w:p w14:paraId="227CEBEF" w14:textId="77777777" w:rsidR="00870B8B" w:rsidRDefault="00870B8B">
      <w:pPr>
        <w:spacing w:line="240" w:lineRule="auto"/>
        <w:rPr>
          <w:rFonts w:asciiTheme="minorHAnsi" w:hAnsiTheme="minorHAnsi" w:cstheme="minorHAnsi"/>
          <w:color w:val="000000" w:themeColor="text1"/>
        </w:rPr>
      </w:pPr>
    </w:p>
    <w:p w14:paraId="2D73E4BA" w14:textId="77777777" w:rsidR="00870B8B" w:rsidRDefault="004622F0">
      <w:pPr>
        <w:pStyle w:val="Heading21"/>
        <w:keepNext/>
        <w:keepLines/>
        <w:shd w:val="clear" w:color="auto" w:fill="auto"/>
        <w:spacing w:before="0" w:line="240" w:lineRule="auto"/>
        <w:ind w:right="65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Assessment</w:t>
      </w:r>
      <w:r>
        <w:rPr>
          <w:rFonts w:asciiTheme="minorHAnsi" w:hAnsiTheme="minorHAnsi" w:cstheme="minorHAnsi"/>
          <w:color w:val="000000" w:themeColor="text1"/>
          <w:sz w:val="24"/>
          <w:szCs w:val="24"/>
          <w:lang w:val="en-SG"/>
        </w:rPr>
        <w:t xml:space="preserve"> Criteria</w:t>
      </w:r>
      <w:r>
        <w:rPr>
          <w:rFonts w:asciiTheme="minorHAnsi" w:hAnsiTheme="minorHAnsi" w:cstheme="minorHAnsi"/>
          <w:color w:val="000000" w:themeColor="text1"/>
          <w:sz w:val="24"/>
          <w:szCs w:val="24"/>
        </w:rPr>
        <w:t>:</w:t>
      </w:r>
    </w:p>
    <w:p w14:paraId="521A7030" w14:textId="77777777" w:rsidR="00870B8B" w:rsidRDefault="004622F0">
      <w:pPr>
        <w:spacing w:after="0" w:line="240" w:lineRule="auto"/>
        <w:ind w:left="360"/>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The assessment for this group project is divided into two categories:</w:t>
      </w:r>
    </w:p>
    <w:p w14:paraId="5B4EB941" w14:textId="560D76E0" w:rsidR="00870B8B" w:rsidRDefault="004622F0">
      <w:pPr>
        <w:numPr>
          <w:ilvl w:val="1"/>
          <w:numId w:val="9"/>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lang w:val="en-SG"/>
        </w:rPr>
        <w:t>Assessment criteria for soft skill</w:t>
      </w:r>
      <w:r>
        <w:rPr>
          <w:rFonts w:asciiTheme="minorHAnsi" w:hAnsiTheme="minorHAnsi" w:cstheme="minorHAnsi"/>
          <w:color w:val="000000" w:themeColor="text1"/>
        </w:rPr>
        <w:t xml:space="preserve"> as</w:t>
      </w:r>
      <w:r>
        <w:rPr>
          <w:rFonts w:asciiTheme="minorHAnsi" w:hAnsiTheme="minorHAnsi" w:cstheme="minorHAnsi"/>
          <w:color w:val="000000" w:themeColor="text1"/>
          <w:lang w:val="en-SG"/>
        </w:rPr>
        <w:t xml:space="preserve"> </w:t>
      </w:r>
      <w:r w:rsidR="00205164">
        <w:rPr>
          <w:rFonts w:asciiTheme="minorHAnsi" w:hAnsiTheme="minorHAnsi" w:cstheme="minorHAnsi"/>
          <w:color w:val="000000" w:themeColor="text1"/>
          <w:lang w:val="en-SG"/>
        </w:rPr>
        <w:t>described</w:t>
      </w:r>
      <w:r w:rsidR="00205164">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Table 1</w:t>
      </w:r>
    </w:p>
    <w:p w14:paraId="7625C7F4" w14:textId="77777777" w:rsidR="00870B8B" w:rsidRDefault="004622F0">
      <w:pPr>
        <w:numPr>
          <w:ilvl w:val="1"/>
          <w:numId w:val="9"/>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lang w:val="en-SG"/>
        </w:rPr>
        <w:t>Assessment criteria for algorithms in solving</w:t>
      </w:r>
      <w:r>
        <w:rPr>
          <w:rFonts w:asciiTheme="minorHAnsi" w:hAnsiTheme="minorHAnsi" w:cstheme="minorHAnsi"/>
          <w:color w:val="000000" w:themeColor="text1"/>
        </w:rPr>
        <w:t xml:space="preserve"> </w:t>
      </w:r>
      <w:r>
        <w:rPr>
          <w:rFonts w:asciiTheme="minorHAnsi" w:hAnsiTheme="minorHAnsi" w:cstheme="minorHAnsi"/>
          <w:color w:val="000000" w:themeColor="text1"/>
          <w:lang w:val="en-SG"/>
        </w:rPr>
        <w:t>the given problems</w:t>
      </w:r>
      <w:r>
        <w:rPr>
          <w:rFonts w:asciiTheme="minorHAnsi" w:hAnsiTheme="minorHAnsi" w:cstheme="minorHAnsi"/>
          <w:color w:val="000000" w:themeColor="text1"/>
        </w:rPr>
        <w:t xml:space="preserve"> as </w:t>
      </w:r>
      <w:r>
        <w:rPr>
          <w:rFonts w:asciiTheme="minorHAnsi" w:hAnsiTheme="minorHAnsi" w:cstheme="minorHAnsi"/>
          <w:color w:val="000000" w:themeColor="text1"/>
          <w:lang w:val="en-SG"/>
        </w:rPr>
        <w:t xml:space="preserve">described </w:t>
      </w:r>
      <w:r>
        <w:rPr>
          <w:rFonts w:asciiTheme="minorHAnsi" w:hAnsiTheme="minorHAnsi" w:cstheme="minorHAnsi"/>
          <w:color w:val="000000" w:themeColor="text1"/>
        </w:rPr>
        <w:t>in Table 2</w:t>
      </w:r>
    </w:p>
    <w:p w14:paraId="2274D793" w14:textId="77777777" w:rsidR="00870B8B" w:rsidRDefault="00870B8B">
      <w:pPr>
        <w:spacing w:after="0" w:line="240" w:lineRule="auto"/>
        <w:ind w:left="1080"/>
        <w:jc w:val="both"/>
        <w:rPr>
          <w:rFonts w:asciiTheme="minorHAnsi" w:hAnsiTheme="minorHAnsi" w:cstheme="minorHAnsi"/>
          <w:color w:val="000000" w:themeColor="text1"/>
        </w:rPr>
      </w:pPr>
    </w:p>
    <w:p w14:paraId="777EE6A9" w14:textId="77777777" w:rsidR="00870B8B" w:rsidRDefault="004622F0">
      <w:pPr>
        <w:spacing w:after="0" w:line="240" w:lineRule="auto"/>
        <w:ind w:left="1080"/>
        <w:jc w:val="center"/>
        <w:rPr>
          <w:rFonts w:asciiTheme="minorHAnsi" w:hAnsiTheme="minorHAnsi" w:cstheme="minorHAnsi"/>
          <w:color w:val="000000" w:themeColor="text1"/>
          <w:lang w:val="en-SG"/>
        </w:rPr>
      </w:pPr>
      <w:r>
        <w:rPr>
          <w:rFonts w:asciiTheme="minorHAnsi" w:hAnsiTheme="minorHAnsi" w:cstheme="minorHAnsi"/>
          <w:color w:val="000000" w:themeColor="text1"/>
        </w:rPr>
        <w:t xml:space="preserve">Table 1:  </w:t>
      </w:r>
      <w:r>
        <w:rPr>
          <w:rFonts w:asciiTheme="minorHAnsi" w:hAnsiTheme="minorHAnsi" w:cstheme="minorHAnsi"/>
          <w:color w:val="000000" w:themeColor="text1"/>
          <w:lang w:val="en-SG"/>
        </w:rPr>
        <w:t>Assessment criteria for soft skill (Individual Assessment)</w:t>
      </w:r>
    </w:p>
    <w:tbl>
      <w:tblPr>
        <w:tblW w:w="10962" w:type="dxa"/>
        <w:tblInd w:w="-342" w:type="dxa"/>
        <w:tblLayout w:type="fixed"/>
        <w:tblLook w:val="04A0" w:firstRow="1" w:lastRow="0" w:firstColumn="1" w:lastColumn="0" w:noHBand="0" w:noVBand="1"/>
      </w:tblPr>
      <w:tblGrid>
        <w:gridCol w:w="24"/>
        <w:gridCol w:w="2179"/>
        <w:gridCol w:w="2962"/>
        <w:gridCol w:w="1313"/>
        <w:gridCol w:w="1575"/>
        <w:gridCol w:w="1312"/>
        <w:gridCol w:w="1597"/>
      </w:tblGrid>
      <w:tr w:rsidR="00870B8B" w14:paraId="71A26657" w14:textId="77777777">
        <w:trPr>
          <w:trHeight w:val="300"/>
        </w:trPr>
        <w:tc>
          <w:tcPr>
            <w:tcW w:w="2203" w:type="dxa"/>
            <w:gridSpan w:val="2"/>
            <w:tcBorders>
              <w:top w:val="single" w:sz="4" w:space="0" w:color="000000"/>
              <w:left w:val="single" w:sz="12" w:space="0" w:color="000000"/>
              <w:bottom w:val="single" w:sz="4" w:space="0" w:color="000000"/>
              <w:right w:val="single" w:sz="4" w:space="0" w:color="000000"/>
            </w:tcBorders>
            <w:shd w:val="clear" w:color="auto" w:fill="auto"/>
            <w:vAlign w:val="bottom"/>
          </w:tcPr>
          <w:p w14:paraId="5A63CD71" w14:textId="77777777"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 </w:t>
            </w:r>
          </w:p>
        </w:tc>
        <w:tc>
          <w:tcPr>
            <w:tcW w:w="2962" w:type="dxa"/>
            <w:tcBorders>
              <w:top w:val="single" w:sz="4" w:space="0" w:color="000000"/>
              <w:left w:val="nil"/>
              <w:bottom w:val="single" w:sz="4" w:space="0" w:color="000000"/>
              <w:right w:val="single" w:sz="4" w:space="0" w:color="000000"/>
            </w:tcBorders>
            <w:shd w:val="clear" w:color="auto" w:fill="auto"/>
            <w:vAlign w:val="bottom"/>
          </w:tcPr>
          <w:p w14:paraId="41CD3F31" w14:textId="77777777" w:rsidR="00870B8B" w:rsidRDefault="004622F0">
            <w:pPr>
              <w:rPr>
                <w:rFonts w:asciiTheme="minorHAnsi" w:hAnsiTheme="minorHAnsi" w:cstheme="minorHAnsi"/>
                <w:b/>
                <w:bCs/>
                <w:color w:val="000000" w:themeColor="text1"/>
              </w:rPr>
            </w:pPr>
            <w:r>
              <w:rPr>
                <w:rFonts w:asciiTheme="minorHAnsi" w:hAnsiTheme="minorHAnsi" w:cstheme="minorHAnsi"/>
                <w:b/>
                <w:bCs/>
                <w:color w:val="000000" w:themeColor="text1"/>
              </w:rPr>
              <w:t> </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79FE1E27"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Partially meets</w:t>
            </w:r>
          </w:p>
        </w:tc>
        <w:tc>
          <w:tcPr>
            <w:tcW w:w="1575" w:type="dxa"/>
            <w:tcBorders>
              <w:top w:val="single" w:sz="4" w:space="0" w:color="000000"/>
              <w:left w:val="nil"/>
              <w:bottom w:val="single" w:sz="4" w:space="0" w:color="000000"/>
              <w:right w:val="single" w:sz="4" w:space="0" w:color="000000"/>
            </w:tcBorders>
            <w:shd w:val="clear" w:color="auto" w:fill="auto"/>
            <w:vAlign w:val="bottom"/>
          </w:tcPr>
          <w:p w14:paraId="24D7B8D4"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Meets</w:t>
            </w:r>
          </w:p>
        </w:tc>
        <w:tc>
          <w:tcPr>
            <w:tcW w:w="1312" w:type="dxa"/>
            <w:tcBorders>
              <w:top w:val="single" w:sz="4" w:space="0" w:color="000000"/>
              <w:left w:val="nil"/>
              <w:bottom w:val="single" w:sz="4" w:space="0" w:color="000000"/>
              <w:right w:val="single" w:sz="4" w:space="0" w:color="000000"/>
            </w:tcBorders>
          </w:tcPr>
          <w:p w14:paraId="02DA5DD5"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Exceeds</w:t>
            </w:r>
          </w:p>
        </w:tc>
        <w:tc>
          <w:tcPr>
            <w:tcW w:w="1597" w:type="dxa"/>
            <w:tcBorders>
              <w:top w:val="single" w:sz="4" w:space="0" w:color="000000"/>
              <w:left w:val="nil"/>
              <w:bottom w:val="single" w:sz="4" w:space="0" w:color="000000"/>
              <w:right w:val="single" w:sz="4" w:space="0" w:color="000000"/>
            </w:tcBorders>
          </w:tcPr>
          <w:p w14:paraId="0E4E6C6E"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Exemplary</w:t>
            </w:r>
          </w:p>
        </w:tc>
      </w:tr>
      <w:tr w:rsidR="00870B8B" w14:paraId="6C2A28AA" w14:textId="77777777">
        <w:trPr>
          <w:trHeight w:val="570"/>
        </w:trPr>
        <w:tc>
          <w:tcPr>
            <w:tcW w:w="2203" w:type="dxa"/>
            <w:gridSpan w:val="2"/>
            <w:tcBorders>
              <w:top w:val="nil"/>
              <w:left w:val="single" w:sz="12" w:space="0" w:color="000000"/>
              <w:bottom w:val="single" w:sz="4" w:space="0" w:color="000000"/>
              <w:right w:val="single" w:sz="4" w:space="0" w:color="000000"/>
            </w:tcBorders>
            <w:shd w:val="clear" w:color="auto" w:fill="auto"/>
            <w:noWrap/>
            <w:vAlign w:val="center"/>
          </w:tcPr>
          <w:p w14:paraId="7E3D1927"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Skill level</w:t>
            </w:r>
          </w:p>
        </w:tc>
        <w:tc>
          <w:tcPr>
            <w:tcW w:w="2962" w:type="dxa"/>
            <w:tcBorders>
              <w:top w:val="nil"/>
              <w:left w:val="nil"/>
              <w:bottom w:val="single" w:sz="4" w:space="0" w:color="000000"/>
              <w:right w:val="single" w:sz="4" w:space="0" w:color="000000"/>
            </w:tcBorders>
            <w:shd w:val="clear" w:color="auto" w:fill="auto"/>
          </w:tcPr>
          <w:p w14:paraId="08FAEF9F" w14:textId="77777777" w:rsidR="00870B8B" w:rsidRDefault="004622F0">
            <w:pPr>
              <w:rPr>
                <w:rFonts w:asciiTheme="minorHAnsi" w:hAnsiTheme="minorHAnsi" w:cstheme="minorHAnsi"/>
                <w:b/>
                <w:bCs/>
                <w:color w:val="000000" w:themeColor="text1"/>
              </w:rPr>
            </w:pPr>
            <w:r>
              <w:rPr>
                <w:rFonts w:asciiTheme="minorHAnsi" w:hAnsiTheme="minorHAnsi" w:cstheme="minorHAnsi"/>
                <w:b/>
                <w:bCs/>
                <w:color w:val="000000" w:themeColor="text1"/>
              </w:rPr>
              <w:t>                Score Description</w:t>
            </w:r>
          </w:p>
        </w:tc>
        <w:tc>
          <w:tcPr>
            <w:tcW w:w="1313" w:type="dxa"/>
            <w:tcBorders>
              <w:top w:val="nil"/>
              <w:left w:val="nil"/>
              <w:bottom w:val="single" w:sz="4" w:space="0" w:color="000000"/>
              <w:right w:val="single" w:sz="4" w:space="0" w:color="000000"/>
            </w:tcBorders>
            <w:shd w:val="clear" w:color="auto" w:fill="auto"/>
            <w:vAlign w:val="center"/>
          </w:tcPr>
          <w:p w14:paraId="1DC76362"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1575" w:type="dxa"/>
            <w:tcBorders>
              <w:top w:val="nil"/>
              <w:left w:val="nil"/>
              <w:bottom w:val="single" w:sz="4" w:space="0" w:color="000000"/>
              <w:right w:val="single" w:sz="4" w:space="0" w:color="000000"/>
            </w:tcBorders>
            <w:shd w:val="clear" w:color="auto" w:fill="auto"/>
            <w:vAlign w:val="center"/>
          </w:tcPr>
          <w:p w14:paraId="053C580F" w14:textId="77777777" w:rsidR="00870B8B" w:rsidRDefault="004622F0">
            <w:pPr>
              <w:jc w:val="center"/>
              <w:rPr>
                <w:rFonts w:asciiTheme="minorHAnsi" w:hAnsiTheme="minorHAnsi" w:cstheme="minorHAnsi"/>
                <w:b/>
                <w:bCs/>
                <w:color w:val="000000" w:themeColor="text1"/>
              </w:rPr>
            </w:pPr>
            <w:r>
              <w:rPr>
                <w:rFonts w:asciiTheme="minorHAnsi" w:hAnsiTheme="minorHAnsi" w:cstheme="minorHAnsi"/>
                <w:b/>
                <w:bCs/>
                <w:color w:val="000000" w:themeColor="text1"/>
              </w:rPr>
              <w:t>2</w:t>
            </w:r>
          </w:p>
        </w:tc>
        <w:tc>
          <w:tcPr>
            <w:tcW w:w="1312" w:type="dxa"/>
            <w:tcBorders>
              <w:top w:val="nil"/>
              <w:left w:val="nil"/>
              <w:bottom w:val="single" w:sz="4" w:space="0" w:color="000000"/>
              <w:right w:val="single" w:sz="4" w:space="0" w:color="000000"/>
            </w:tcBorders>
            <w:vAlign w:val="center"/>
          </w:tcPr>
          <w:p w14:paraId="770AE66D" w14:textId="77777777" w:rsidR="00870B8B" w:rsidRDefault="004622F0">
            <w:pPr>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rPr>
              <w:t>3</w:t>
            </w:r>
            <w:r>
              <w:rPr>
                <w:rFonts w:asciiTheme="minorHAnsi" w:hAnsiTheme="minorHAnsi" w:cstheme="minorHAnsi"/>
                <w:b/>
                <w:bCs/>
                <w:color w:val="000000" w:themeColor="text1"/>
                <w:lang w:val="en-SG"/>
              </w:rPr>
              <w:t>-4</w:t>
            </w:r>
          </w:p>
        </w:tc>
        <w:tc>
          <w:tcPr>
            <w:tcW w:w="1597" w:type="dxa"/>
            <w:tcBorders>
              <w:top w:val="nil"/>
              <w:left w:val="nil"/>
              <w:bottom w:val="single" w:sz="4" w:space="0" w:color="000000"/>
              <w:right w:val="single" w:sz="4" w:space="0" w:color="000000"/>
            </w:tcBorders>
            <w:vAlign w:val="center"/>
          </w:tcPr>
          <w:p w14:paraId="7836DF87" w14:textId="77777777" w:rsidR="00870B8B" w:rsidRDefault="004622F0">
            <w:pPr>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5</w:t>
            </w:r>
          </w:p>
        </w:tc>
      </w:tr>
      <w:tr w:rsidR="00870B8B" w14:paraId="6C17E6CA" w14:textId="77777777">
        <w:trPr>
          <w:trHeight w:val="818"/>
        </w:trPr>
        <w:tc>
          <w:tcPr>
            <w:tcW w:w="2203" w:type="dxa"/>
            <w:gridSpan w:val="2"/>
            <w:tcBorders>
              <w:top w:val="nil"/>
              <w:left w:val="single" w:sz="12" w:space="0" w:color="000000"/>
              <w:bottom w:val="nil"/>
              <w:right w:val="single" w:sz="4" w:space="0" w:color="000000"/>
            </w:tcBorders>
            <w:shd w:val="clear" w:color="auto" w:fill="auto"/>
          </w:tcPr>
          <w:p w14:paraId="2866EDE2" w14:textId="77777777" w:rsidR="00870B8B" w:rsidRDefault="004622F0">
            <w:pPr>
              <w:rPr>
                <w:rFonts w:asciiTheme="minorHAnsi" w:hAnsiTheme="minorHAnsi" w:cstheme="minorHAnsi"/>
                <w:b/>
                <w:bCs/>
                <w:color w:val="000000" w:themeColor="text1"/>
              </w:rPr>
            </w:pPr>
            <w:r>
              <w:rPr>
                <w:rFonts w:asciiTheme="minorHAnsi" w:hAnsiTheme="minorHAnsi" w:cstheme="minorHAnsi"/>
                <w:b/>
                <w:bCs/>
                <w:color w:val="000000" w:themeColor="text1"/>
              </w:rPr>
              <w:t>CS1 (KIM)</w:t>
            </w:r>
          </w:p>
          <w:p w14:paraId="0FC0AEC7" w14:textId="77777777" w:rsidR="00870B8B" w:rsidRDefault="00870B8B">
            <w:pPr>
              <w:rPr>
                <w:rFonts w:asciiTheme="minorHAnsi" w:hAnsiTheme="minorHAnsi" w:cstheme="minorHAnsi"/>
                <w:b/>
                <w:bCs/>
                <w:color w:val="000000" w:themeColor="text1"/>
              </w:rPr>
            </w:pPr>
          </w:p>
          <w:p w14:paraId="6DFDBA31" w14:textId="77777777" w:rsidR="00870B8B" w:rsidRDefault="004622F0">
            <w:pPr>
              <w:rPr>
                <w:rFonts w:asciiTheme="minorHAnsi" w:hAnsiTheme="minorHAnsi" w:cstheme="minorHAnsi"/>
                <w:b/>
                <w:bCs/>
                <w:color w:val="000000" w:themeColor="text1"/>
                <w:lang w:val="en-SG"/>
              </w:rPr>
            </w:pPr>
            <w:r>
              <w:rPr>
                <w:rFonts w:asciiTheme="minorHAnsi" w:hAnsiTheme="minorHAnsi" w:cstheme="minorHAnsi"/>
                <w:b/>
                <w:bCs/>
                <w:color w:val="000000" w:themeColor="text1"/>
              </w:rPr>
              <w:t>Presentatio</w:t>
            </w:r>
            <w:r>
              <w:rPr>
                <w:rFonts w:asciiTheme="minorHAnsi" w:hAnsiTheme="minorHAnsi" w:cstheme="minorHAnsi"/>
                <w:b/>
                <w:bCs/>
                <w:color w:val="000000" w:themeColor="text1"/>
                <w:lang w:val="en-SG"/>
              </w:rPr>
              <w:t>n (2%)</w:t>
            </w:r>
          </w:p>
        </w:tc>
        <w:tc>
          <w:tcPr>
            <w:tcW w:w="2962" w:type="dxa"/>
            <w:tcBorders>
              <w:top w:val="nil"/>
              <w:left w:val="nil"/>
              <w:bottom w:val="single" w:sz="4" w:space="0" w:color="000000"/>
              <w:right w:val="single" w:sz="4" w:space="0" w:color="000000"/>
            </w:tcBorders>
            <w:shd w:val="clear" w:color="auto" w:fill="auto"/>
          </w:tcPr>
          <w:p w14:paraId="39DCE8F4" w14:textId="77777777"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 xml:space="preserve">The ability to present ideas clearly, effectively and confidently, in both oral, written forms </w:t>
            </w:r>
          </w:p>
          <w:p w14:paraId="6AE1BBEB" w14:textId="77777777"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Oral</w:t>
            </w:r>
          </w:p>
          <w:p w14:paraId="70F31A0F" w14:textId="77777777"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Parameters:</w:t>
            </w:r>
          </w:p>
          <w:p w14:paraId="393B9CAC" w14:textId="77777777" w:rsidR="00870B8B" w:rsidRDefault="004622F0">
            <w:pPr>
              <w:numPr>
                <w:ilvl w:val="0"/>
                <w:numId w:val="10"/>
              </w:numPr>
              <w:spacing w:after="0" w:line="240" w:lineRule="auto"/>
              <w:ind w:left="436"/>
              <w:rPr>
                <w:rFonts w:asciiTheme="minorHAnsi" w:hAnsiTheme="minorHAnsi" w:cstheme="minorHAnsi"/>
                <w:color w:val="000000" w:themeColor="text1"/>
              </w:rPr>
            </w:pPr>
            <w:r>
              <w:rPr>
                <w:rFonts w:asciiTheme="minorHAnsi" w:hAnsiTheme="minorHAnsi" w:cstheme="minorHAnsi"/>
                <w:color w:val="000000" w:themeColor="text1"/>
              </w:rPr>
              <w:t xml:space="preserve">delivery, </w:t>
            </w:r>
          </w:p>
          <w:p w14:paraId="3EF649A0" w14:textId="1D57757A" w:rsidR="00870B8B" w:rsidRDefault="004622F0">
            <w:pPr>
              <w:numPr>
                <w:ilvl w:val="0"/>
                <w:numId w:val="10"/>
              </w:numPr>
              <w:spacing w:after="0" w:line="240" w:lineRule="auto"/>
              <w:ind w:left="436"/>
              <w:rPr>
                <w:rFonts w:asciiTheme="minorHAnsi" w:hAnsiTheme="minorHAnsi" w:cstheme="minorHAnsi"/>
                <w:color w:val="000000" w:themeColor="text1"/>
              </w:rPr>
            </w:pPr>
            <w:r>
              <w:rPr>
                <w:rFonts w:asciiTheme="minorHAnsi" w:hAnsiTheme="minorHAnsi" w:cstheme="minorHAnsi"/>
                <w:color w:val="000000" w:themeColor="text1"/>
              </w:rPr>
              <w:t xml:space="preserve">projection (pace, </w:t>
            </w:r>
            <w:r w:rsidR="00A3360B">
              <w:rPr>
                <w:rFonts w:asciiTheme="minorHAnsi" w:hAnsiTheme="minorHAnsi" w:cstheme="minorHAnsi"/>
                <w:color w:val="000000" w:themeColor="text1"/>
              </w:rPr>
              <w:t>volume, enunciation</w:t>
            </w:r>
            <w:r>
              <w:rPr>
                <w:rFonts w:asciiTheme="minorHAnsi" w:hAnsiTheme="minorHAnsi" w:cstheme="minorHAnsi"/>
                <w:color w:val="000000" w:themeColor="text1"/>
              </w:rPr>
              <w:t>)</w:t>
            </w:r>
          </w:p>
          <w:p w14:paraId="0973627C" w14:textId="77777777" w:rsidR="00870B8B" w:rsidRDefault="004622F0">
            <w:pPr>
              <w:numPr>
                <w:ilvl w:val="0"/>
                <w:numId w:val="10"/>
              </w:numPr>
              <w:spacing w:after="0" w:line="240" w:lineRule="auto"/>
              <w:ind w:left="436"/>
              <w:rPr>
                <w:rFonts w:asciiTheme="minorHAnsi" w:hAnsiTheme="minorHAnsi" w:cstheme="minorHAnsi"/>
                <w:color w:val="000000" w:themeColor="text1"/>
              </w:rPr>
            </w:pPr>
            <w:r>
              <w:rPr>
                <w:rFonts w:asciiTheme="minorHAnsi" w:hAnsiTheme="minorHAnsi" w:cstheme="minorHAnsi"/>
                <w:color w:val="000000" w:themeColor="text1"/>
              </w:rPr>
              <w:t xml:space="preserve">appearance (attire and demeanor) </w:t>
            </w:r>
          </w:p>
        </w:tc>
        <w:tc>
          <w:tcPr>
            <w:tcW w:w="1313" w:type="dxa"/>
            <w:tcBorders>
              <w:top w:val="nil"/>
              <w:left w:val="nil"/>
              <w:bottom w:val="single" w:sz="4" w:space="0" w:color="000000"/>
              <w:right w:val="single" w:sz="4" w:space="0" w:color="000000"/>
            </w:tcBorders>
            <w:shd w:val="clear" w:color="auto" w:fill="auto"/>
          </w:tcPr>
          <w:p w14:paraId="2A95DCFB" w14:textId="77777777" w:rsidR="00870B8B" w:rsidRDefault="004622F0">
            <w:pPr>
              <w:jc w:val="both"/>
              <w:rPr>
                <w:rFonts w:asciiTheme="minorHAnsi" w:hAnsiTheme="minorHAnsi" w:cstheme="minorHAnsi"/>
                <w:color w:val="000000" w:themeColor="text1"/>
              </w:rPr>
            </w:pPr>
            <w:r>
              <w:rPr>
                <w:rFonts w:asciiTheme="minorHAnsi" w:hAnsiTheme="minorHAnsi" w:cstheme="minorHAnsi"/>
                <w:color w:val="000000" w:themeColor="text1"/>
              </w:rPr>
              <w:t>Either one parameter is acceptable.</w:t>
            </w:r>
          </w:p>
        </w:tc>
        <w:tc>
          <w:tcPr>
            <w:tcW w:w="1575" w:type="dxa"/>
            <w:tcBorders>
              <w:top w:val="nil"/>
              <w:left w:val="nil"/>
              <w:bottom w:val="single" w:sz="4" w:space="0" w:color="000000"/>
              <w:right w:val="single" w:sz="4" w:space="0" w:color="000000"/>
            </w:tcBorders>
            <w:shd w:val="clear" w:color="auto" w:fill="auto"/>
          </w:tcPr>
          <w:p w14:paraId="524B49EC" w14:textId="77777777" w:rsidR="00870B8B" w:rsidRDefault="004622F0">
            <w:pPr>
              <w:jc w:val="both"/>
              <w:rPr>
                <w:rFonts w:asciiTheme="minorHAnsi" w:hAnsiTheme="minorHAnsi" w:cstheme="minorHAnsi"/>
                <w:color w:val="000000" w:themeColor="text1"/>
              </w:rPr>
            </w:pPr>
            <w:r>
              <w:rPr>
                <w:rFonts w:asciiTheme="minorHAnsi" w:hAnsiTheme="minorHAnsi" w:cstheme="minorHAnsi"/>
                <w:color w:val="000000" w:themeColor="text1"/>
              </w:rPr>
              <w:t>All parameters are acceptable.</w:t>
            </w:r>
          </w:p>
        </w:tc>
        <w:tc>
          <w:tcPr>
            <w:tcW w:w="1312" w:type="dxa"/>
            <w:tcBorders>
              <w:top w:val="nil"/>
              <w:left w:val="nil"/>
              <w:bottom w:val="single" w:sz="4" w:space="0" w:color="000000"/>
              <w:right w:val="single" w:sz="4" w:space="0" w:color="000000"/>
            </w:tcBorders>
          </w:tcPr>
          <w:p w14:paraId="2D5FBA2D" w14:textId="6A4FAB78" w:rsidR="00870B8B" w:rsidRDefault="004622F0">
            <w:pPr>
              <w:jc w:val="both"/>
              <w:rPr>
                <w:rFonts w:asciiTheme="minorHAnsi" w:hAnsiTheme="minorHAnsi" w:cstheme="minorHAnsi"/>
                <w:color w:val="000000" w:themeColor="text1"/>
              </w:rPr>
            </w:pPr>
            <w:r>
              <w:rPr>
                <w:rFonts w:asciiTheme="minorHAnsi" w:hAnsiTheme="minorHAnsi" w:cstheme="minorHAnsi"/>
                <w:color w:val="000000" w:themeColor="text1"/>
              </w:rPr>
              <w:t xml:space="preserve">Some </w:t>
            </w:r>
            <w:r w:rsidR="00205164">
              <w:rPr>
                <w:rFonts w:asciiTheme="minorHAnsi" w:hAnsiTheme="minorHAnsi" w:cstheme="minorHAnsi"/>
                <w:color w:val="000000" w:themeColor="text1"/>
              </w:rPr>
              <w:t>parameters are</w:t>
            </w:r>
            <w:r>
              <w:rPr>
                <w:rFonts w:asciiTheme="minorHAnsi" w:hAnsiTheme="minorHAnsi" w:cstheme="minorHAnsi"/>
                <w:color w:val="000000" w:themeColor="text1"/>
              </w:rPr>
              <w:t xml:space="preserve"> exceptional.</w:t>
            </w:r>
          </w:p>
        </w:tc>
        <w:tc>
          <w:tcPr>
            <w:tcW w:w="1597" w:type="dxa"/>
            <w:tcBorders>
              <w:top w:val="nil"/>
              <w:left w:val="nil"/>
              <w:bottom w:val="single" w:sz="4" w:space="0" w:color="000000"/>
              <w:right w:val="single" w:sz="4" w:space="0" w:color="000000"/>
            </w:tcBorders>
          </w:tcPr>
          <w:p w14:paraId="4C762936" w14:textId="69CEE012" w:rsidR="00870B8B" w:rsidRDefault="004622F0">
            <w:pPr>
              <w:jc w:val="both"/>
              <w:rPr>
                <w:rFonts w:asciiTheme="minorHAnsi" w:hAnsiTheme="minorHAnsi" w:cstheme="minorHAnsi"/>
                <w:color w:val="000000" w:themeColor="text1"/>
              </w:rPr>
            </w:pPr>
            <w:r>
              <w:rPr>
                <w:rFonts w:asciiTheme="minorHAnsi" w:hAnsiTheme="minorHAnsi" w:cstheme="minorHAnsi"/>
                <w:color w:val="000000" w:themeColor="text1"/>
              </w:rPr>
              <w:t xml:space="preserve">All </w:t>
            </w:r>
            <w:r w:rsidR="00205164">
              <w:rPr>
                <w:rFonts w:asciiTheme="minorHAnsi" w:hAnsiTheme="minorHAnsi" w:cstheme="minorHAnsi"/>
                <w:color w:val="000000" w:themeColor="text1"/>
              </w:rPr>
              <w:t>parameters are</w:t>
            </w:r>
            <w:r>
              <w:rPr>
                <w:rFonts w:asciiTheme="minorHAnsi" w:hAnsiTheme="minorHAnsi" w:cstheme="minorHAnsi"/>
                <w:color w:val="000000" w:themeColor="text1"/>
              </w:rPr>
              <w:t xml:space="preserve"> exceptional.</w:t>
            </w:r>
          </w:p>
        </w:tc>
      </w:tr>
      <w:tr w:rsidR="00870B8B" w14:paraId="21ECD8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4" w:type="dxa"/>
        </w:trPr>
        <w:tc>
          <w:tcPr>
            <w:tcW w:w="2179" w:type="dxa"/>
            <w:tcBorders>
              <w:top w:val="single" w:sz="4" w:space="0" w:color="auto"/>
              <w:left w:val="single" w:sz="4" w:space="0" w:color="auto"/>
              <w:bottom w:val="single" w:sz="4" w:space="0" w:color="auto"/>
              <w:right w:val="single" w:sz="4" w:space="0" w:color="auto"/>
            </w:tcBorders>
          </w:tcPr>
          <w:p w14:paraId="6BFDBBFB" w14:textId="77777777" w:rsidR="00870B8B" w:rsidRDefault="004622F0">
            <w:pPr>
              <w:rPr>
                <w:rFonts w:asciiTheme="minorHAnsi" w:hAnsiTheme="minorHAnsi" w:cstheme="minorHAnsi"/>
                <w:b/>
                <w:bCs/>
                <w:color w:val="000000" w:themeColor="text1"/>
              </w:rPr>
            </w:pPr>
            <w:r>
              <w:rPr>
                <w:rFonts w:asciiTheme="minorHAnsi" w:hAnsiTheme="minorHAnsi" w:cstheme="minorHAnsi"/>
                <w:b/>
                <w:bCs/>
                <w:color w:val="000000" w:themeColor="text1"/>
              </w:rPr>
              <w:t>TS4</w:t>
            </w:r>
          </w:p>
          <w:p w14:paraId="00217BE8" w14:textId="77777777" w:rsidR="00870B8B" w:rsidRDefault="00870B8B">
            <w:pPr>
              <w:rPr>
                <w:rFonts w:asciiTheme="minorHAnsi" w:hAnsiTheme="minorHAnsi" w:cstheme="minorHAnsi"/>
                <w:b/>
                <w:bCs/>
                <w:color w:val="000000" w:themeColor="text1"/>
              </w:rPr>
            </w:pPr>
          </w:p>
          <w:p w14:paraId="1F9B202A" w14:textId="77777777" w:rsidR="00870B8B" w:rsidRDefault="004622F0">
            <w:pPr>
              <w:rPr>
                <w:rFonts w:asciiTheme="minorHAnsi" w:hAnsiTheme="minorHAnsi" w:cstheme="minorHAnsi"/>
                <w:b/>
                <w:bCs/>
                <w:color w:val="000000" w:themeColor="text1"/>
                <w:lang w:val="en-SG"/>
              </w:rPr>
            </w:pPr>
            <w:r>
              <w:rPr>
                <w:rFonts w:asciiTheme="minorHAnsi" w:hAnsiTheme="minorHAnsi" w:cstheme="minorHAnsi"/>
                <w:b/>
                <w:bCs/>
                <w:color w:val="000000" w:themeColor="text1"/>
              </w:rPr>
              <w:t>FILA form</w:t>
            </w:r>
            <w:r>
              <w:rPr>
                <w:rFonts w:asciiTheme="minorHAnsi" w:hAnsiTheme="minorHAnsi" w:cstheme="minorHAnsi"/>
                <w:b/>
                <w:bCs/>
                <w:color w:val="000000" w:themeColor="text1"/>
                <w:lang w:val="en-SG"/>
              </w:rPr>
              <w:t xml:space="preserve"> (3%)</w:t>
            </w:r>
          </w:p>
        </w:tc>
        <w:tc>
          <w:tcPr>
            <w:tcW w:w="2962" w:type="dxa"/>
            <w:tcBorders>
              <w:top w:val="single" w:sz="4" w:space="0" w:color="auto"/>
              <w:left w:val="single" w:sz="4" w:space="0" w:color="auto"/>
              <w:bottom w:val="single" w:sz="4" w:space="0" w:color="auto"/>
              <w:right w:val="single" w:sz="4" w:space="0" w:color="auto"/>
            </w:tcBorders>
          </w:tcPr>
          <w:p w14:paraId="1D2DBD88" w14:textId="77777777" w:rsidR="00870B8B" w:rsidRDefault="004622F0">
            <w:pPr>
              <w:rPr>
                <w:rFonts w:asciiTheme="minorHAnsi" w:hAnsiTheme="minorHAnsi" w:cstheme="minorHAnsi"/>
                <w:b/>
                <w:bCs/>
                <w:color w:val="000000" w:themeColor="text1"/>
              </w:rPr>
            </w:pPr>
            <w:r>
              <w:rPr>
                <w:rFonts w:asciiTheme="minorHAnsi" w:hAnsiTheme="minorHAnsi" w:cstheme="minorHAnsi"/>
                <w:b/>
                <w:bCs/>
                <w:color w:val="000000" w:themeColor="text1"/>
              </w:rPr>
              <w:t>The ability to contribute towards:</w:t>
            </w:r>
          </w:p>
          <w:p w14:paraId="7ECCDD33" w14:textId="77777777" w:rsidR="00870B8B" w:rsidRDefault="004622F0">
            <w:pPr>
              <w:numPr>
                <w:ilvl w:val="0"/>
                <w:numId w:val="11"/>
              </w:numPr>
              <w:tabs>
                <w:tab w:val="left" w:pos="325"/>
              </w:tabs>
              <w:spacing w:after="0" w:line="240" w:lineRule="auto"/>
              <w:ind w:left="94" w:hanging="45"/>
              <w:rPr>
                <w:rFonts w:asciiTheme="minorHAnsi" w:hAnsiTheme="minorHAnsi" w:cstheme="minorHAnsi"/>
                <w:b/>
                <w:bCs/>
                <w:color w:val="000000" w:themeColor="text1"/>
              </w:rPr>
            </w:pPr>
            <w:r>
              <w:rPr>
                <w:rFonts w:asciiTheme="minorHAnsi" w:hAnsiTheme="minorHAnsi" w:cstheme="minorHAnsi"/>
                <w:b/>
                <w:bCs/>
                <w:color w:val="000000" w:themeColor="text1"/>
              </w:rPr>
              <w:t xml:space="preserve">planning, </w:t>
            </w:r>
          </w:p>
          <w:p w14:paraId="144EE2B8" w14:textId="77777777" w:rsidR="00870B8B" w:rsidRDefault="004622F0">
            <w:pPr>
              <w:numPr>
                <w:ilvl w:val="0"/>
                <w:numId w:val="11"/>
              </w:numPr>
              <w:tabs>
                <w:tab w:val="left" w:pos="325"/>
              </w:tabs>
              <w:spacing w:after="0" w:line="240" w:lineRule="auto"/>
              <w:ind w:left="94" w:hanging="45"/>
              <w:rPr>
                <w:rFonts w:asciiTheme="minorHAnsi" w:hAnsiTheme="minorHAnsi" w:cstheme="minorHAnsi"/>
                <w:b/>
                <w:bCs/>
                <w:color w:val="000000" w:themeColor="text1"/>
              </w:rPr>
            </w:pPr>
            <w:r>
              <w:rPr>
                <w:rFonts w:asciiTheme="minorHAnsi" w:hAnsiTheme="minorHAnsi" w:cstheme="minorHAnsi"/>
                <w:b/>
                <w:bCs/>
                <w:color w:val="000000" w:themeColor="text1"/>
              </w:rPr>
              <w:t>coordination</w:t>
            </w:r>
          </w:p>
          <w:p w14:paraId="315C639E" w14:textId="77777777" w:rsidR="00870B8B" w:rsidRDefault="004622F0">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 of the team’s efforts</w:t>
            </w:r>
          </w:p>
        </w:tc>
        <w:tc>
          <w:tcPr>
            <w:tcW w:w="1313" w:type="dxa"/>
            <w:tcBorders>
              <w:top w:val="single" w:sz="4" w:space="0" w:color="auto"/>
              <w:left w:val="single" w:sz="4" w:space="0" w:color="auto"/>
              <w:bottom w:val="single" w:sz="4" w:space="0" w:color="auto"/>
              <w:right w:val="single" w:sz="4" w:space="0" w:color="auto"/>
            </w:tcBorders>
          </w:tcPr>
          <w:p w14:paraId="406675C5" w14:textId="23B51D76"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 xml:space="preserve">Student is able </w:t>
            </w:r>
            <w:r w:rsidR="00205164">
              <w:rPr>
                <w:rFonts w:asciiTheme="minorHAnsi" w:hAnsiTheme="minorHAnsi" w:cstheme="minorHAnsi"/>
                <w:color w:val="000000" w:themeColor="text1"/>
              </w:rPr>
              <w:t>to contribute</w:t>
            </w:r>
            <w:r>
              <w:rPr>
                <w:rFonts w:asciiTheme="minorHAnsi" w:hAnsiTheme="minorHAnsi" w:cstheme="minorHAnsi"/>
                <w:color w:val="000000" w:themeColor="text1"/>
              </w:rPr>
              <w:t xml:space="preserve"> towards any one task</w:t>
            </w:r>
          </w:p>
        </w:tc>
        <w:tc>
          <w:tcPr>
            <w:tcW w:w="1575" w:type="dxa"/>
            <w:tcBorders>
              <w:top w:val="single" w:sz="4" w:space="0" w:color="auto"/>
              <w:left w:val="single" w:sz="4" w:space="0" w:color="auto"/>
              <w:bottom w:val="single" w:sz="4" w:space="0" w:color="auto"/>
              <w:right w:val="single" w:sz="4" w:space="0" w:color="auto"/>
            </w:tcBorders>
          </w:tcPr>
          <w:p w14:paraId="35C0EA72" w14:textId="77777777"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Student is able to feasibly contribute towards both tasks.</w:t>
            </w:r>
          </w:p>
        </w:tc>
        <w:tc>
          <w:tcPr>
            <w:tcW w:w="1312" w:type="dxa"/>
            <w:tcBorders>
              <w:top w:val="single" w:sz="4" w:space="0" w:color="auto"/>
              <w:left w:val="single" w:sz="4" w:space="0" w:color="auto"/>
              <w:bottom w:val="single" w:sz="4" w:space="0" w:color="auto"/>
              <w:right w:val="single" w:sz="4" w:space="0" w:color="auto"/>
            </w:tcBorders>
          </w:tcPr>
          <w:p w14:paraId="44EEF620" w14:textId="77777777"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Student is able to contribute towards both tasks well.</w:t>
            </w:r>
          </w:p>
        </w:tc>
        <w:tc>
          <w:tcPr>
            <w:tcW w:w="1597" w:type="dxa"/>
            <w:tcBorders>
              <w:top w:val="single" w:sz="4" w:space="0" w:color="auto"/>
              <w:left w:val="single" w:sz="4" w:space="0" w:color="auto"/>
              <w:bottom w:val="single" w:sz="4" w:space="0" w:color="auto"/>
              <w:right w:val="single" w:sz="4" w:space="0" w:color="auto"/>
            </w:tcBorders>
          </w:tcPr>
          <w:p w14:paraId="1E64F3E2" w14:textId="2E00AF48" w:rsidR="00870B8B" w:rsidRDefault="004622F0">
            <w:pPr>
              <w:rPr>
                <w:rFonts w:asciiTheme="minorHAnsi" w:hAnsiTheme="minorHAnsi" w:cstheme="minorHAnsi"/>
                <w:color w:val="000000" w:themeColor="text1"/>
              </w:rPr>
            </w:pPr>
            <w:r>
              <w:rPr>
                <w:rFonts w:asciiTheme="minorHAnsi" w:hAnsiTheme="minorHAnsi" w:cstheme="minorHAnsi"/>
                <w:color w:val="000000" w:themeColor="text1"/>
              </w:rPr>
              <w:t xml:space="preserve">Student </w:t>
            </w:r>
            <w:r w:rsidR="00205164">
              <w:rPr>
                <w:rFonts w:asciiTheme="minorHAnsi" w:hAnsiTheme="minorHAnsi" w:cstheme="minorHAnsi"/>
                <w:color w:val="000000" w:themeColor="text1"/>
              </w:rPr>
              <w:t>is consistently</w:t>
            </w:r>
            <w:r>
              <w:rPr>
                <w:rFonts w:asciiTheme="minorHAnsi" w:hAnsiTheme="minorHAnsi" w:cstheme="minorHAnsi"/>
                <w:color w:val="000000" w:themeColor="text1"/>
              </w:rPr>
              <w:t xml:space="preserve"> able to contribute towards both tasks excellently.</w:t>
            </w:r>
          </w:p>
        </w:tc>
      </w:tr>
    </w:tbl>
    <w:p w14:paraId="1646170D" w14:textId="77777777" w:rsidR="00870B8B" w:rsidRDefault="00870B8B">
      <w:pPr>
        <w:spacing w:after="0" w:line="240" w:lineRule="auto"/>
        <w:ind w:left="1080"/>
        <w:jc w:val="center"/>
        <w:rPr>
          <w:rFonts w:asciiTheme="minorHAnsi" w:hAnsiTheme="minorHAnsi" w:cstheme="minorHAnsi"/>
          <w:color w:val="000000" w:themeColor="text1"/>
        </w:rPr>
      </w:pPr>
    </w:p>
    <w:p w14:paraId="19EF1AC0" w14:textId="77777777" w:rsidR="00870B8B" w:rsidRDefault="004622F0">
      <w:pPr>
        <w:spacing w:after="0" w:line="240" w:lineRule="auto"/>
        <w:ind w:left="1080"/>
        <w:jc w:val="both"/>
        <w:rPr>
          <w:rFonts w:asciiTheme="minorHAnsi" w:hAnsiTheme="minorHAnsi" w:cstheme="minorHAnsi"/>
          <w:color w:val="000000" w:themeColor="text1"/>
        </w:rPr>
      </w:pPr>
      <w:r>
        <w:rPr>
          <w:rFonts w:asciiTheme="minorHAnsi" w:hAnsiTheme="minorHAnsi" w:cstheme="minorHAnsi"/>
          <w:color w:val="000000" w:themeColor="text1"/>
        </w:rPr>
        <w:br w:type="page"/>
      </w:r>
    </w:p>
    <w:p w14:paraId="04E2071A" w14:textId="77777777" w:rsidR="00870B8B" w:rsidRDefault="004622F0">
      <w:pPr>
        <w:spacing w:after="0" w:line="240" w:lineRule="auto"/>
        <w:ind w:left="1080"/>
        <w:jc w:val="center"/>
        <w:rPr>
          <w:rFonts w:asciiTheme="minorHAnsi" w:hAnsiTheme="minorHAnsi" w:cstheme="minorHAnsi"/>
          <w:color w:val="000000" w:themeColor="text1"/>
          <w:lang w:val="en-SG"/>
        </w:rPr>
      </w:pPr>
      <w:r>
        <w:rPr>
          <w:rFonts w:asciiTheme="minorHAnsi" w:hAnsiTheme="minorHAnsi" w:cstheme="minorHAnsi"/>
          <w:color w:val="000000" w:themeColor="text1"/>
        </w:rPr>
        <w:lastRenderedPageBreak/>
        <w:t xml:space="preserve">Table 2:  </w:t>
      </w:r>
      <w:r>
        <w:rPr>
          <w:rFonts w:asciiTheme="minorHAnsi" w:hAnsiTheme="minorHAnsi" w:cstheme="minorHAnsi"/>
          <w:color w:val="000000" w:themeColor="text1"/>
          <w:lang w:val="en-SG"/>
        </w:rPr>
        <w:t>Assessment criteria for algorithms in solving</w:t>
      </w:r>
      <w:r>
        <w:rPr>
          <w:rFonts w:asciiTheme="minorHAnsi" w:hAnsiTheme="minorHAnsi" w:cstheme="minorHAnsi"/>
          <w:color w:val="000000" w:themeColor="text1"/>
        </w:rPr>
        <w:t xml:space="preserve"> </w:t>
      </w:r>
      <w:r>
        <w:rPr>
          <w:rFonts w:asciiTheme="minorHAnsi" w:hAnsiTheme="minorHAnsi" w:cstheme="minorHAnsi"/>
          <w:color w:val="000000" w:themeColor="text1"/>
          <w:lang w:val="en-SG"/>
        </w:rPr>
        <w:t>the given problems (Group Assessment)</w:t>
      </w:r>
    </w:p>
    <w:tbl>
      <w:tblPr>
        <w:tblStyle w:val="TableGrid"/>
        <w:tblW w:w="0" w:type="auto"/>
        <w:tblLook w:val="04A0" w:firstRow="1" w:lastRow="0" w:firstColumn="1" w:lastColumn="0" w:noHBand="0" w:noVBand="1"/>
      </w:tblPr>
      <w:tblGrid>
        <w:gridCol w:w="2149"/>
        <w:gridCol w:w="2160"/>
        <w:gridCol w:w="2160"/>
        <w:gridCol w:w="2160"/>
        <w:gridCol w:w="2161"/>
      </w:tblGrid>
      <w:tr w:rsidR="00870B8B" w14:paraId="520EAF3C" w14:textId="77777777">
        <w:tc>
          <w:tcPr>
            <w:tcW w:w="2149" w:type="dxa"/>
          </w:tcPr>
          <w:p w14:paraId="6E3731A1"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Criteria</w:t>
            </w:r>
          </w:p>
        </w:tc>
        <w:tc>
          <w:tcPr>
            <w:tcW w:w="8641" w:type="dxa"/>
            <w:gridSpan w:val="4"/>
          </w:tcPr>
          <w:p w14:paraId="5677EEBD"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Scoring</w:t>
            </w:r>
          </w:p>
        </w:tc>
      </w:tr>
      <w:tr w:rsidR="00870B8B" w14:paraId="3B9360F3" w14:textId="77777777">
        <w:tc>
          <w:tcPr>
            <w:tcW w:w="2149" w:type="dxa"/>
            <w:vMerge w:val="restart"/>
          </w:tcPr>
          <w:p w14:paraId="18658430" w14:textId="77777777" w:rsidR="00870B8B" w:rsidRDefault="004622F0">
            <w:pPr>
              <w:spacing w:after="0" w:line="240" w:lineRule="auto"/>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 xml:space="preserve">Accuracy / Content Knowledge </w:t>
            </w:r>
          </w:p>
        </w:tc>
        <w:tc>
          <w:tcPr>
            <w:tcW w:w="2160" w:type="dxa"/>
          </w:tcPr>
          <w:p w14:paraId="098CF4CA"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5</w:t>
            </w:r>
          </w:p>
        </w:tc>
        <w:tc>
          <w:tcPr>
            <w:tcW w:w="2160" w:type="dxa"/>
          </w:tcPr>
          <w:p w14:paraId="7F97AA91"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4</w:t>
            </w:r>
          </w:p>
        </w:tc>
        <w:tc>
          <w:tcPr>
            <w:tcW w:w="2160" w:type="dxa"/>
          </w:tcPr>
          <w:p w14:paraId="78777DED"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3</w:t>
            </w:r>
          </w:p>
        </w:tc>
        <w:tc>
          <w:tcPr>
            <w:tcW w:w="2161" w:type="dxa"/>
          </w:tcPr>
          <w:p w14:paraId="1B26D3AD"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2-1</w:t>
            </w:r>
          </w:p>
        </w:tc>
      </w:tr>
      <w:tr w:rsidR="00870B8B" w14:paraId="49280B58" w14:textId="77777777">
        <w:tc>
          <w:tcPr>
            <w:tcW w:w="2149" w:type="dxa"/>
            <w:vMerge/>
          </w:tcPr>
          <w:p w14:paraId="1FFB2099" w14:textId="77777777" w:rsidR="00870B8B" w:rsidRDefault="00870B8B">
            <w:pPr>
              <w:spacing w:after="0" w:line="240" w:lineRule="auto"/>
              <w:rPr>
                <w:rFonts w:asciiTheme="minorHAnsi" w:hAnsiTheme="minorHAnsi" w:cstheme="minorHAnsi"/>
                <w:b/>
                <w:bCs/>
                <w:color w:val="000000" w:themeColor="text1"/>
                <w:lang w:val="en-SG"/>
              </w:rPr>
            </w:pPr>
          </w:p>
        </w:tc>
        <w:tc>
          <w:tcPr>
            <w:tcW w:w="2160" w:type="dxa"/>
          </w:tcPr>
          <w:p w14:paraId="001E4AA7"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All algorithms and the usage of tools are presented, execute without error and output appears to be accurate.</w:t>
            </w:r>
          </w:p>
        </w:tc>
        <w:tc>
          <w:tcPr>
            <w:tcW w:w="2160" w:type="dxa"/>
          </w:tcPr>
          <w:p w14:paraId="25229D92"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Almost all algorithms and the usage of tools are presented, execute without error and output appears to be accurate.</w:t>
            </w:r>
          </w:p>
        </w:tc>
        <w:tc>
          <w:tcPr>
            <w:tcW w:w="2160" w:type="dxa"/>
          </w:tcPr>
          <w:p w14:paraId="3C03A6A8"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Most algorithms and the usage of tools are presented, without error but output appears to be less accurate.</w:t>
            </w:r>
          </w:p>
        </w:tc>
        <w:tc>
          <w:tcPr>
            <w:tcW w:w="2161" w:type="dxa"/>
          </w:tcPr>
          <w:p w14:paraId="731D613B"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Some algorithms and the usage of tools are presented, execute with minor/major error, resolve with hard-codes, output appears to be accurate.</w:t>
            </w:r>
          </w:p>
        </w:tc>
      </w:tr>
      <w:tr w:rsidR="00870B8B" w14:paraId="2889ABFE" w14:textId="77777777">
        <w:tc>
          <w:tcPr>
            <w:tcW w:w="2149" w:type="dxa"/>
          </w:tcPr>
          <w:p w14:paraId="20481300"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-Algorithm to resolve Problem 1 (5%)</w:t>
            </w:r>
          </w:p>
        </w:tc>
        <w:tc>
          <w:tcPr>
            <w:tcW w:w="2160" w:type="dxa"/>
          </w:tcPr>
          <w:p w14:paraId="080DAD49" w14:textId="77777777" w:rsidR="00870B8B" w:rsidRDefault="00870B8B">
            <w:pPr>
              <w:spacing w:after="0" w:line="240" w:lineRule="auto"/>
              <w:rPr>
                <w:rFonts w:asciiTheme="minorHAnsi" w:hAnsiTheme="minorHAnsi" w:cstheme="minorHAnsi"/>
                <w:color w:val="000000" w:themeColor="text1"/>
                <w:lang w:val="en-SG"/>
              </w:rPr>
            </w:pPr>
          </w:p>
        </w:tc>
        <w:tc>
          <w:tcPr>
            <w:tcW w:w="2160" w:type="dxa"/>
          </w:tcPr>
          <w:p w14:paraId="0FBD8B89" w14:textId="77777777" w:rsidR="00870B8B" w:rsidRDefault="00870B8B">
            <w:pPr>
              <w:spacing w:after="0" w:line="240" w:lineRule="auto"/>
              <w:rPr>
                <w:rFonts w:asciiTheme="minorHAnsi" w:hAnsiTheme="minorHAnsi" w:cstheme="minorHAnsi"/>
                <w:color w:val="000000" w:themeColor="text1"/>
                <w:lang w:val="en-SG"/>
              </w:rPr>
            </w:pPr>
          </w:p>
        </w:tc>
        <w:tc>
          <w:tcPr>
            <w:tcW w:w="2160" w:type="dxa"/>
          </w:tcPr>
          <w:p w14:paraId="759EBB37" w14:textId="77777777" w:rsidR="00870B8B" w:rsidRDefault="00870B8B">
            <w:pPr>
              <w:spacing w:after="0" w:line="240" w:lineRule="auto"/>
              <w:rPr>
                <w:rFonts w:asciiTheme="minorHAnsi" w:hAnsiTheme="minorHAnsi" w:cstheme="minorHAnsi"/>
                <w:color w:val="000000" w:themeColor="text1"/>
                <w:lang w:val="en-SG"/>
              </w:rPr>
            </w:pPr>
          </w:p>
        </w:tc>
        <w:tc>
          <w:tcPr>
            <w:tcW w:w="2161" w:type="dxa"/>
          </w:tcPr>
          <w:p w14:paraId="658132E0" w14:textId="77777777" w:rsidR="00870B8B" w:rsidRDefault="00870B8B">
            <w:pPr>
              <w:spacing w:after="0" w:line="240" w:lineRule="auto"/>
              <w:rPr>
                <w:rFonts w:asciiTheme="minorHAnsi" w:hAnsiTheme="minorHAnsi" w:cstheme="minorHAnsi"/>
                <w:color w:val="000000" w:themeColor="text1"/>
                <w:lang w:val="en-SG"/>
              </w:rPr>
            </w:pPr>
          </w:p>
        </w:tc>
      </w:tr>
      <w:tr w:rsidR="00870B8B" w14:paraId="6CB67992" w14:textId="77777777">
        <w:tc>
          <w:tcPr>
            <w:tcW w:w="2149" w:type="dxa"/>
          </w:tcPr>
          <w:p w14:paraId="44980956"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-Algorithm to resolve Problem 2(5%)</w:t>
            </w:r>
          </w:p>
        </w:tc>
        <w:tc>
          <w:tcPr>
            <w:tcW w:w="2160" w:type="dxa"/>
          </w:tcPr>
          <w:p w14:paraId="17AB0ED2" w14:textId="77777777" w:rsidR="00870B8B" w:rsidRDefault="00870B8B">
            <w:pPr>
              <w:spacing w:after="0" w:line="240" w:lineRule="auto"/>
              <w:rPr>
                <w:rFonts w:asciiTheme="minorHAnsi" w:hAnsiTheme="minorHAnsi" w:cstheme="minorHAnsi"/>
                <w:color w:val="000000" w:themeColor="text1"/>
                <w:lang w:val="en-SG"/>
              </w:rPr>
            </w:pPr>
          </w:p>
        </w:tc>
        <w:tc>
          <w:tcPr>
            <w:tcW w:w="2160" w:type="dxa"/>
          </w:tcPr>
          <w:p w14:paraId="18645B51" w14:textId="77777777" w:rsidR="00870B8B" w:rsidRDefault="00870B8B">
            <w:pPr>
              <w:spacing w:after="0" w:line="240" w:lineRule="auto"/>
              <w:rPr>
                <w:rFonts w:asciiTheme="minorHAnsi" w:hAnsiTheme="minorHAnsi" w:cstheme="minorHAnsi"/>
                <w:color w:val="000000" w:themeColor="text1"/>
                <w:lang w:val="en-SG"/>
              </w:rPr>
            </w:pPr>
          </w:p>
        </w:tc>
        <w:tc>
          <w:tcPr>
            <w:tcW w:w="2160" w:type="dxa"/>
          </w:tcPr>
          <w:p w14:paraId="5D1001C6" w14:textId="77777777" w:rsidR="00870B8B" w:rsidRDefault="00870B8B">
            <w:pPr>
              <w:spacing w:after="0" w:line="240" w:lineRule="auto"/>
              <w:rPr>
                <w:rFonts w:asciiTheme="minorHAnsi" w:hAnsiTheme="minorHAnsi" w:cstheme="minorHAnsi"/>
                <w:color w:val="000000" w:themeColor="text1"/>
                <w:lang w:val="en-SG"/>
              </w:rPr>
            </w:pPr>
          </w:p>
        </w:tc>
        <w:tc>
          <w:tcPr>
            <w:tcW w:w="2161" w:type="dxa"/>
          </w:tcPr>
          <w:p w14:paraId="4A20F07B" w14:textId="77777777" w:rsidR="00870B8B" w:rsidRDefault="00870B8B">
            <w:pPr>
              <w:spacing w:after="0" w:line="240" w:lineRule="auto"/>
              <w:rPr>
                <w:rFonts w:asciiTheme="minorHAnsi" w:hAnsiTheme="minorHAnsi" w:cstheme="minorHAnsi"/>
                <w:color w:val="000000" w:themeColor="text1"/>
                <w:lang w:val="en-SG"/>
              </w:rPr>
            </w:pPr>
          </w:p>
        </w:tc>
      </w:tr>
      <w:tr w:rsidR="00870B8B" w14:paraId="08DF0347" w14:textId="77777777">
        <w:tc>
          <w:tcPr>
            <w:tcW w:w="2149" w:type="dxa"/>
          </w:tcPr>
          <w:p w14:paraId="2F62BC8B"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-Algorithm to resolve Problem 3 (5%)</w:t>
            </w:r>
          </w:p>
        </w:tc>
        <w:tc>
          <w:tcPr>
            <w:tcW w:w="2160" w:type="dxa"/>
          </w:tcPr>
          <w:p w14:paraId="79E7E68D" w14:textId="77777777" w:rsidR="00870B8B" w:rsidRDefault="00870B8B">
            <w:pPr>
              <w:spacing w:after="0" w:line="240" w:lineRule="auto"/>
              <w:rPr>
                <w:rFonts w:asciiTheme="minorHAnsi" w:hAnsiTheme="minorHAnsi" w:cstheme="minorHAnsi"/>
                <w:color w:val="000000" w:themeColor="text1"/>
                <w:lang w:val="en-SG"/>
              </w:rPr>
            </w:pPr>
          </w:p>
        </w:tc>
        <w:tc>
          <w:tcPr>
            <w:tcW w:w="2160" w:type="dxa"/>
          </w:tcPr>
          <w:p w14:paraId="5084A90E" w14:textId="77777777" w:rsidR="00870B8B" w:rsidRDefault="00870B8B">
            <w:pPr>
              <w:spacing w:after="0" w:line="240" w:lineRule="auto"/>
              <w:rPr>
                <w:rFonts w:asciiTheme="minorHAnsi" w:hAnsiTheme="minorHAnsi" w:cstheme="minorHAnsi"/>
                <w:color w:val="000000" w:themeColor="text1"/>
                <w:lang w:val="en-SG"/>
              </w:rPr>
            </w:pPr>
          </w:p>
        </w:tc>
        <w:tc>
          <w:tcPr>
            <w:tcW w:w="2160" w:type="dxa"/>
          </w:tcPr>
          <w:p w14:paraId="0C56656A" w14:textId="77777777" w:rsidR="00870B8B" w:rsidRDefault="00870B8B">
            <w:pPr>
              <w:spacing w:after="0" w:line="240" w:lineRule="auto"/>
              <w:rPr>
                <w:rFonts w:asciiTheme="minorHAnsi" w:hAnsiTheme="minorHAnsi" w:cstheme="minorHAnsi"/>
                <w:color w:val="000000" w:themeColor="text1"/>
                <w:lang w:val="en-SG"/>
              </w:rPr>
            </w:pPr>
          </w:p>
        </w:tc>
        <w:tc>
          <w:tcPr>
            <w:tcW w:w="2161" w:type="dxa"/>
          </w:tcPr>
          <w:p w14:paraId="697D597D" w14:textId="77777777" w:rsidR="00870B8B" w:rsidRDefault="00870B8B">
            <w:pPr>
              <w:spacing w:after="0" w:line="240" w:lineRule="auto"/>
              <w:rPr>
                <w:rFonts w:asciiTheme="minorHAnsi" w:hAnsiTheme="minorHAnsi" w:cstheme="minorHAnsi"/>
                <w:color w:val="000000" w:themeColor="text1"/>
                <w:lang w:val="en-SG"/>
              </w:rPr>
            </w:pPr>
          </w:p>
        </w:tc>
      </w:tr>
      <w:tr w:rsidR="00870B8B" w14:paraId="738AEC49" w14:textId="77777777">
        <w:tc>
          <w:tcPr>
            <w:tcW w:w="2149" w:type="dxa"/>
            <w:vMerge w:val="restart"/>
          </w:tcPr>
          <w:p w14:paraId="6E8D7FB9" w14:textId="77777777" w:rsidR="00870B8B" w:rsidRDefault="004622F0">
            <w:pPr>
              <w:spacing w:after="0" w:line="240" w:lineRule="auto"/>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Integration between items (5%)</w:t>
            </w:r>
          </w:p>
        </w:tc>
        <w:tc>
          <w:tcPr>
            <w:tcW w:w="2160" w:type="dxa"/>
          </w:tcPr>
          <w:p w14:paraId="4569E09B"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5</w:t>
            </w:r>
          </w:p>
        </w:tc>
        <w:tc>
          <w:tcPr>
            <w:tcW w:w="2160" w:type="dxa"/>
          </w:tcPr>
          <w:p w14:paraId="09DA72A7"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4</w:t>
            </w:r>
          </w:p>
        </w:tc>
        <w:tc>
          <w:tcPr>
            <w:tcW w:w="2160" w:type="dxa"/>
          </w:tcPr>
          <w:p w14:paraId="1C6D2A11"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3-2</w:t>
            </w:r>
          </w:p>
        </w:tc>
        <w:tc>
          <w:tcPr>
            <w:tcW w:w="2161" w:type="dxa"/>
          </w:tcPr>
          <w:p w14:paraId="22F386E6"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1-0</w:t>
            </w:r>
          </w:p>
        </w:tc>
      </w:tr>
      <w:tr w:rsidR="00870B8B" w14:paraId="7C567917" w14:textId="77777777">
        <w:tc>
          <w:tcPr>
            <w:tcW w:w="2149" w:type="dxa"/>
            <w:vMerge/>
          </w:tcPr>
          <w:p w14:paraId="33979858" w14:textId="77777777" w:rsidR="00870B8B" w:rsidRDefault="00870B8B">
            <w:pPr>
              <w:spacing w:after="0" w:line="240" w:lineRule="auto"/>
              <w:rPr>
                <w:rFonts w:asciiTheme="minorHAnsi" w:hAnsiTheme="minorHAnsi" w:cstheme="minorHAnsi"/>
                <w:b/>
                <w:bCs/>
                <w:color w:val="000000" w:themeColor="text1"/>
                <w:lang w:val="en-SG"/>
              </w:rPr>
            </w:pPr>
          </w:p>
        </w:tc>
        <w:tc>
          <w:tcPr>
            <w:tcW w:w="2160" w:type="dxa"/>
          </w:tcPr>
          <w:p w14:paraId="59BC2A21"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 xml:space="preserve">The entire system appears to be integrated </w:t>
            </w:r>
          </w:p>
        </w:tc>
        <w:tc>
          <w:tcPr>
            <w:tcW w:w="2160" w:type="dxa"/>
          </w:tcPr>
          <w:p w14:paraId="22A91CBD"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Most system appears to be integrated</w:t>
            </w:r>
          </w:p>
        </w:tc>
        <w:tc>
          <w:tcPr>
            <w:tcW w:w="2160" w:type="dxa"/>
          </w:tcPr>
          <w:p w14:paraId="4CC055F3" w14:textId="5B8E5228"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 xml:space="preserve">Some system appears to be integrated with some </w:t>
            </w:r>
            <w:r w:rsidR="00205164">
              <w:rPr>
                <w:rFonts w:asciiTheme="minorHAnsi" w:hAnsiTheme="minorHAnsi" w:cstheme="minorHAnsi"/>
                <w:color w:val="000000" w:themeColor="text1"/>
                <w:lang w:val="en-SG"/>
              </w:rPr>
              <w:t>hard coding</w:t>
            </w:r>
          </w:p>
        </w:tc>
        <w:tc>
          <w:tcPr>
            <w:tcW w:w="2161" w:type="dxa"/>
          </w:tcPr>
          <w:p w14:paraId="09AE3C93" w14:textId="60126AC5"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 xml:space="preserve">Minor integration between items 1-10 with </w:t>
            </w:r>
            <w:r w:rsidR="00205164">
              <w:rPr>
                <w:rFonts w:asciiTheme="minorHAnsi" w:hAnsiTheme="minorHAnsi" w:cstheme="minorHAnsi"/>
                <w:color w:val="000000" w:themeColor="text1"/>
                <w:lang w:val="en-SG"/>
              </w:rPr>
              <w:t>hard coding</w:t>
            </w:r>
          </w:p>
        </w:tc>
      </w:tr>
      <w:tr w:rsidR="00870B8B" w14:paraId="4F8A98ED" w14:textId="77777777">
        <w:tc>
          <w:tcPr>
            <w:tcW w:w="2149" w:type="dxa"/>
            <w:vMerge w:val="restart"/>
          </w:tcPr>
          <w:p w14:paraId="1C704F35" w14:textId="77777777" w:rsidR="00870B8B" w:rsidRDefault="004622F0">
            <w:pPr>
              <w:spacing w:after="0" w:line="240" w:lineRule="auto"/>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Include new algorithm that is not taught in the course (5%)</w:t>
            </w:r>
          </w:p>
        </w:tc>
        <w:tc>
          <w:tcPr>
            <w:tcW w:w="4320" w:type="dxa"/>
            <w:gridSpan w:val="2"/>
          </w:tcPr>
          <w:p w14:paraId="1B9B74CE"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5-4</w:t>
            </w:r>
          </w:p>
        </w:tc>
        <w:tc>
          <w:tcPr>
            <w:tcW w:w="2160" w:type="dxa"/>
          </w:tcPr>
          <w:p w14:paraId="35DCC06E"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3-1</w:t>
            </w:r>
          </w:p>
        </w:tc>
        <w:tc>
          <w:tcPr>
            <w:tcW w:w="2161" w:type="dxa"/>
          </w:tcPr>
          <w:p w14:paraId="70CEFB46" w14:textId="77777777" w:rsidR="00870B8B" w:rsidRDefault="004622F0">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0</w:t>
            </w:r>
          </w:p>
        </w:tc>
      </w:tr>
      <w:tr w:rsidR="00870B8B" w14:paraId="6E920296" w14:textId="77777777">
        <w:tc>
          <w:tcPr>
            <w:tcW w:w="2149" w:type="dxa"/>
            <w:vMerge/>
          </w:tcPr>
          <w:p w14:paraId="1319968A" w14:textId="77777777" w:rsidR="00870B8B" w:rsidRDefault="00870B8B">
            <w:pPr>
              <w:spacing w:after="0" w:line="240" w:lineRule="auto"/>
              <w:rPr>
                <w:rFonts w:asciiTheme="minorHAnsi" w:hAnsiTheme="minorHAnsi" w:cstheme="minorHAnsi"/>
                <w:b/>
                <w:bCs/>
                <w:color w:val="000000" w:themeColor="text1"/>
                <w:lang w:val="en-SG"/>
              </w:rPr>
            </w:pPr>
          </w:p>
        </w:tc>
        <w:tc>
          <w:tcPr>
            <w:tcW w:w="4320" w:type="dxa"/>
            <w:gridSpan w:val="2"/>
          </w:tcPr>
          <w:p w14:paraId="57B0E8D3"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At least one new algorithm that resolve the main problem (Example shortest distance, string matching) adopted/created</w:t>
            </w:r>
          </w:p>
        </w:tc>
        <w:tc>
          <w:tcPr>
            <w:tcW w:w="2160" w:type="dxa"/>
          </w:tcPr>
          <w:p w14:paraId="38E0C570"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At least one new algorithm that resolve the sub- problem</w:t>
            </w:r>
          </w:p>
        </w:tc>
        <w:tc>
          <w:tcPr>
            <w:tcW w:w="2161" w:type="dxa"/>
          </w:tcPr>
          <w:p w14:paraId="22032AE9" w14:textId="77777777" w:rsidR="00870B8B" w:rsidRDefault="004622F0">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None</w:t>
            </w:r>
          </w:p>
        </w:tc>
      </w:tr>
    </w:tbl>
    <w:p w14:paraId="727A1B71" w14:textId="77777777" w:rsidR="00870B8B" w:rsidRDefault="00870B8B">
      <w:pPr>
        <w:spacing w:after="0" w:line="240" w:lineRule="auto"/>
        <w:ind w:left="1080"/>
        <w:jc w:val="center"/>
        <w:rPr>
          <w:rFonts w:asciiTheme="minorHAnsi" w:hAnsiTheme="minorHAnsi" w:cstheme="minorHAnsi"/>
          <w:color w:val="000000" w:themeColor="text1"/>
        </w:rPr>
      </w:pPr>
    </w:p>
    <w:p w14:paraId="517BAE11" w14:textId="77777777" w:rsidR="00870B8B" w:rsidRDefault="00870B8B">
      <w:pPr>
        <w:spacing w:after="0" w:line="240" w:lineRule="auto"/>
        <w:ind w:left="1080"/>
        <w:jc w:val="both"/>
        <w:rPr>
          <w:rFonts w:asciiTheme="minorHAnsi" w:hAnsiTheme="minorHAnsi" w:cstheme="minorHAnsi"/>
          <w:color w:val="000000" w:themeColor="text1"/>
        </w:rPr>
      </w:pPr>
    </w:p>
    <w:p w14:paraId="10D1B14C" w14:textId="77777777" w:rsidR="00870B8B" w:rsidRDefault="00870B8B">
      <w:pPr>
        <w:pStyle w:val="BodyText1"/>
        <w:shd w:val="clear" w:color="auto" w:fill="auto"/>
        <w:spacing w:after="174" w:line="240" w:lineRule="auto"/>
        <w:ind w:left="20" w:right="20" w:firstLine="0"/>
        <w:jc w:val="center"/>
        <w:rPr>
          <w:rFonts w:asciiTheme="minorHAnsi" w:hAnsiTheme="minorHAnsi" w:cstheme="minorHAnsi"/>
          <w:color w:val="000000" w:themeColor="text1"/>
          <w:sz w:val="24"/>
          <w:szCs w:val="24"/>
        </w:rPr>
      </w:pPr>
    </w:p>
    <w:p w14:paraId="578B7265" w14:textId="77777777" w:rsidR="00870B8B" w:rsidRDefault="004622F0">
      <w:pPr>
        <w:spacing w:line="240" w:lineRule="auto"/>
        <w:rPr>
          <w:rFonts w:asciiTheme="minorHAnsi" w:eastAsia="Angsana New" w:hAnsiTheme="minorHAnsi" w:cstheme="minorHAnsi"/>
          <w:color w:val="000000" w:themeColor="text1"/>
        </w:rPr>
      </w:pPr>
      <w:r>
        <w:rPr>
          <w:rFonts w:asciiTheme="minorHAnsi" w:eastAsia="Angsana New" w:hAnsiTheme="minorHAnsi" w:cstheme="minorHAnsi"/>
          <w:color w:val="000000" w:themeColor="text1"/>
        </w:rPr>
        <w:br w:type="page"/>
      </w:r>
    </w:p>
    <w:p w14:paraId="1BB078F7" w14:textId="77777777" w:rsidR="00870B8B" w:rsidRDefault="004622F0">
      <w:pPr>
        <w:pStyle w:val="ListParagraph"/>
        <w:widowControl w:val="0"/>
        <w:tabs>
          <w:tab w:val="left" w:pos="426"/>
          <w:tab w:val="left" w:pos="720"/>
        </w:tabs>
        <w:autoSpaceDE w:val="0"/>
        <w:autoSpaceDN w:val="0"/>
        <w:adjustRightInd w:val="0"/>
        <w:spacing w:after="240" w:line="240" w:lineRule="auto"/>
        <w:ind w:left="360"/>
        <w:jc w:val="both"/>
        <w:rPr>
          <w:rFonts w:asciiTheme="minorHAnsi" w:hAnsiTheme="minorHAnsi" w:cstheme="minorHAnsi"/>
          <w:b/>
          <w:color w:val="000000" w:themeColor="text1"/>
          <w:lang w:val="en-SG"/>
        </w:rPr>
      </w:pPr>
      <w:r>
        <w:rPr>
          <w:rFonts w:asciiTheme="minorHAnsi" w:hAnsiTheme="minorHAnsi" w:cstheme="minorHAnsi"/>
          <w:b/>
          <w:color w:val="000000" w:themeColor="text1"/>
          <w:lang w:val="en-SG"/>
        </w:rPr>
        <w:lastRenderedPageBreak/>
        <w:t>Appendix A</w:t>
      </w:r>
    </w:p>
    <w:p w14:paraId="5C1D6143" w14:textId="77777777" w:rsidR="00870B8B" w:rsidRDefault="00870B8B">
      <w:pPr>
        <w:pStyle w:val="ListParagraph"/>
        <w:widowControl w:val="0"/>
        <w:tabs>
          <w:tab w:val="left" w:pos="426"/>
          <w:tab w:val="left" w:pos="720"/>
        </w:tabs>
        <w:autoSpaceDE w:val="0"/>
        <w:autoSpaceDN w:val="0"/>
        <w:adjustRightInd w:val="0"/>
        <w:spacing w:after="240" w:line="240" w:lineRule="auto"/>
        <w:ind w:left="360"/>
        <w:jc w:val="both"/>
        <w:rPr>
          <w:rFonts w:asciiTheme="minorHAnsi" w:hAnsiTheme="minorHAnsi" w:cstheme="minorHAnsi"/>
          <w:b/>
          <w:color w:val="000000" w:themeColor="text1"/>
          <w:lang w:val="en-SG"/>
        </w:rPr>
      </w:pPr>
    </w:p>
    <w:tbl>
      <w:tblPr>
        <w:tblStyle w:val="TableGrid"/>
        <w:tblW w:w="0" w:type="auto"/>
        <w:tblLook w:val="04A0" w:firstRow="1" w:lastRow="0" w:firstColumn="1" w:lastColumn="0" w:noHBand="0" w:noVBand="1"/>
      </w:tblPr>
      <w:tblGrid>
        <w:gridCol w:w="10790"/>
      </w:tblGrid>
      <w:tr w:rsidR="00870B8B" w14:paraId="5FC63338" w14:textId="77777777">
        <w:tc>
          <w:tcPr>
            <w:tcW w:w="11016" w:type="dxa"/>
          </w:tcPr>
          <w:tbl>
            <w:tblPr>
              <w:tblStyle w:val="Style18"/>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6176"/>
            </w:tblGrid>
            <w:tr w:rsidR="00870B8B" w14:paraId="55B0CBA3" w14:textId="77777777">
              <w:trPr>
                <w:trHeight w:val="760"/>
              </w:trPr>
              <w:tc>
                <w:tcPr>
                  <w:tcW w:w="3652" w:type="dxa"/>
                </w:tcPr>
                <w:p w14:paraId="6E2936C1" w14:textId="77777777" w:rsidR="00870B8B" w:rsidRDefault="004622F0">
                  <w:pPr>
                    <w:spacing w:line="240" w:lineRule="auto"/>
                    <w:ind w:hanging="2"/>
                    <w:jc w:val="center"/>
                    <w:rPr>
                      <w:rFonts w:asciiTheme="minorHAnsi" w:eastAsia="Arial" w:hAnsiTheme="minorHAnsi" w:cstheme="minorHAnsi"/>
                      <w:color w:val="000000" w:themeColor="text1"/>
                    </w:rPr>
                  </w:pPr>
                  <w:r>
                    <w:rPr>
                      <w:rFonts w:asciiTheme="minorHAnsi" w:eastAsia="Arial" w:hAnsiTheme="minorHAnsi" w:cstheme="minorHAnsi"/>
                      <w:color w:val="000000" w:themeColor="text1"/>
                    </w:rPr>
                    <w:t>Semester 2 2019/2020</w:t>
                  </w:r>
                </w:p>
              </w:tc>
              <w:tc>
                <w:tcPr>
                  <w:tcW w:w="6176" w:type="dxa"/>
                </w:tcPr>
                <w:p w14:paraId="3E268E23" w14:textId="77777777" w:rsidR="00870B8B" w:rsidRDefault="004622F0">
                  <w:pPr>
                    <w:spacing w:line="240" w:lineRule="auto"/>
                    <w:ind w:hanging="2"/>
                    <w:jc w:val="center"/>
                    <w:rPr>
                      <w:rFonts w:asciiTheme="minorHAnsi" w:eastAsia="Arial" w:hAnsiTheme="minorHAnsi" w:cstheme="minorHAnsi"/>
                      <w:color w:val="000000" w:themeColor="text1"/>
                    </w:rPr>
                  </w:pPr>
                  <w:r>
                    <w:rPr>
                      <w:rFonts w:asciiTheme="minorHAnsi" w:eastAsia="Arial" w:hAnsiTheme="minorHAnsi" w:cstheme="minorHAnsi"/>
                      <w:b/>
                      <w:color w:val="000000" w:themeColor="text1"/>
                    </w:rPr>
                    <w:t xml:space="preserve">WIA2005 : ALGORITHMS ANALYSIS AND DESIGN </w:t>
                  </w:r>
                </w:p>
                <w:p w14:paraId="6827B0A6" w14:textId="77777777" w:rsidR="00870B8B" w:rsidRDefault="004622F0">
                  <w:pPr>
                    <w:spacing w:line="240" w:lineRule="auto"/>
                    <w:ind w:hanging="2"/>
                    <w:jc w:val="center"/>
                    <w:rPr>
                      <w:rFonts w:asciiTheme="minorHAnsi" w:eastAsia="Arial" w:hAnsiTheme="minorHAnsi" w:cstheme="minorHAnsi"/>
                      <w:color w:val="000000" w:themeColor="text1"/>
                      <w:u w:val="single"/>
                    </w:rPr>
                  </w:pPr>
                  <w:r>
                    <w:rPr>
                      <w:rFonts w:asciiTheme="minorHAnsi" w:eastAsia="Arial" w:hAnsiTheme="minorHAnsi" w:cstheme="minorHAnsi"/>
                      <w:b/>
                      <w:color w:val="000000" w:themeColor="text1"/>
                    </w:rPr>
                    <w:t xml:space="preserve">GROUP CONTRACT  </w:t>
                  </w:r>
                </w:p>
              </w:tc>
            </w:tr>
          </w:tbl>
          <w:p w14:paraId="7A81054D" w14:textId="77777777" w:rsidR="00870B8B" w:rsidRDefault="00870B8B">
            <w:pPr>
              <w:spacing w:line="240" w:lineRule="auto"/>
              <w:ind w:hanging="2"/>
              <w:rPr>
                <w:rFonts w:asciiTheme="minorHAnsi" w:eastAsia="Arial" w:hAnsiTheme="minorHAnsi" w:cstheme="minorHAnsi"/>
                <w:color w:val="000000" w:themeColor="text1"/>
                <w:u w:val="single"/>
              </w:rPr>
            </w:pPr>
          </w:p>
          <w:p w14:paraId="42B55A0D"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 xml:space="preserve">A team of at most 6 students to </w:t>
            </w:r>
          </w:p>
          <w:p w14:paraId="424C80F6" w14:textId="77777777" w:rsidR="00870B8B" w:rsidRDefault="004622F0">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Declare and identify individual strength</w:t>
            </w:r>
          </w:p>
          <w:p w14:paraId="0BFC27D9" w14:textId="77777777" w:rsidR="00870B8B" w:rsidRDefault="004622F0">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Identify individual role in the team</w:t>
            </w:r>
          </w:p>
          <w:p w14:paraId="63917870" w14:textId="77777777" w:rsidR="00870B8B" w:rsidRDefault="004622F0">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Agreed on meeting time, venue, communication means and approaches to arrives at any decisions</w:t>
            </w:r>
          </w:p>
          <w:p w14:paraId="5EC63AE6" w14:textId="77777777" w:rsidR="00870B8B" w:rsidRDefault="004622F0">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Develop team / group social contact</w:t>
            </w:r>
          </w:p>
          <w:p w14:paraId="75CE7E11" w14:textId="77777777" w:rsidR="00870B8B" w:rsidRDefault="004622F0">
            <w:pPr>
              <w:spacing w:line="240" w:lineRule="auto"/>
              <w:ind w:hanging="2"/>
              <w:jc w:val="both"/>
              <w:rPr>
                <w:rFonts w:asciiTheme="minorHAnsi" w:eastAsia="Arial" w:hAnsiTheme="minorHAnsi" w:cstheme="minorHAnsi"/>
                <w:color w:val="000000" w:themeColor="text1"/>
                <w:u w:val="single"/>
              </w:rPr>
            </w:pPr>
            <w:r>
              <w:rPr>
                <w:rFonts w:asciiTheme="minorHAnsi" w:eastAsia="Arial" w:hAnsiTheme="minorHAnsi" w:cstheme="minorHAnsi"/>
                <w:color w:val="000000" w:themeColor="text1"/>
                <w:u w:val="single"/>
              </w:rPr>
              <w:t>Deliverable / To submit</w:t>
            </w:r>
          </w:p>
          <w:p w14:paraId="0DC73D54"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Each member role and contract</w:t>
            </w:r>
          </w:p>
          <w:p w14:paraId="2F886967" w14:textId="61211B24" w:rsidR="00870B8B" w:rsidRDefault="004622F0">
            <w:pPr>
              <w:spacing w:line="240" w:lineRule="auto"/>
              <w:ind w:hanging="2"/>
              <w:jc w:val="both"/>
              <w:rPr>
                <w:rFonts w:asciiTheme="minorHAnsi" w:eastAsia="Arial" w:hAnsiTheme="minorHAnsi" w:cstheme="minorHAnsi"/>
                <w:color w:val="000000" w:themeColor="text1"/>
                <w:u w:val="single"/>
              </w:rPr>
            </w:pPr>
            <w:r>
              <w:rPr>
                <w:rFonts w:asciiTheme="minorHAnsi" w:eastAsia="Arial" w:hAnsiTheme="minorHAnsi" w:cstheme="minorHAnsi"/>
                <w:color w:val="000000" w:themeColor="text1"/>
                <w:u w:val="single"/>
              </w:rPr>
              <w:t xml:space="preserve">Group </w:t>
            </w:r>
            <w:r w:rsidR="00205164">
              <w:rPr>
                <w:rFonts w:asciiTheme="minorHAnsi" w:eastAsia="Arial" w:hAnsiTheme="minorHAnsi" w:cstheme="minorHAnsi"/>
                <w:color w:val="000000" w:themeColor="text1"/>
                <w:u w:val="single"/>
              </w:rPr>
              <w:t>Leader:</w:t>
            </w:r>
            <w:r>
              <w:rPr>
                <w:rFonts w:asciiTheme="minorHAnsi" w:eastAsia="Arial" w:hAnsiTheme="minorHAnsi" w:cstheme="minorHAnsi"/>
                <w:color w:val="000000" w:themeColor="text1"/>
                <w:u w:val="single"/>
              </w:rPr>
              <w:t xml:space="preserve"> </w:t>
            </w:r>
          </w:p>
          <w:tbl>
            <w:tblPr>
              <w:tblStyle w:val="Style19"/>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870B8B" w14:paraId="66DFD09B" w14:textId="77777777">
              <w:trPr>
                <w:trHeight w:val="461"/>
              </w:trPr>
              <w:tc>
                <w:tcPr>
                  <w:tcW w:w="9889" w:type="dxa"/>
                  <w:gridSpan w:val="2"/>
                </w:tcPr>
                <w:p w14:paraId="1F405C80" w14:textId="77777777" w:rsidR="00870B8B" w:rsidRDefault="004622F0">
                  <w:pPr>
                    <w:spacing w:line="240" w:lineRule="auto"/>
                    <w:ind w:hanging="2"/>
                    <w:rPr>
                      <w:rFonts w:asciiTheme="minorHAnsi" w:eastAsia="Arial" w:hAnsiTheme="minorHAnsi" w:cstheme="minorHAnsi"/>
                      <w:color w:val="000000" w:themeColor="text1"/>
                    </w:rPr>
                  </w:pPr>
                  <w:r>
                    <w:rPr>
                      <w:rFonts w:asciiTheme="minorHAnsi" w:eastAsia="Arial" w:hAnsiTheme="minorHAnsi" w:cstheme="minorHAnsi"/>
                      <w:b/>
                      <w:color w:val="000000" w:themeColor="text1"/>
                    </w:rPr>
                    <w:t xml:space="preserve">Contract Item:  </w:t>
                  </w:r>
                  <w:r>
                    <w:rPr>
                      <w:rFonts w:asciiTheme="minorHAnsi" w:eastAsia="Arial" w:hAnsiTheme="minorHAnsi" w:cstheme="minorHAnsi"/>
                      <w:color w:val="000000" w:themeColor="text1"/>
                    </w:rPr>
                    <w:t xml:space="preserve">As a Team we agree to </w:t>
                  </w:r>
                </w:p>
                <w:p w14:paraId="03296A4D" w14:textId="77777777" w:rsidR="00870B8B" w:rsidRDefault="00870B8B">
                  <w:pPr>
                    <w:spacing w:line="240" w:lineRule="auto"/>
                    <w:ind w:hanging="2"/>
                    <w:rPr>
                      <w:rFonts w:asciiTheme="minorHAnsi" w:eastAsia="Arial" w:hAnsiTheme="minorHAnsi" w:cstheme="minorHAnsi"/>
                      <w:color w:val="000000" w:themeColor="text1"/>
                    </w:rPr>
                  </w:pPr>
                </w:p>
              </w:tc>
            </w:tr>
            <w:tr w:rsidR="00870B8B" w14:paraId="33ECC9FB" w14:textId="77777777">
              <w:trPr>
                <w:trHeight w:val="598"/>
              </w:trPr>
              <w:tc>
                <w:tcPr>
                  <w:tcW w:w="2802" w:type="dxa"/>
                </w:tcPr>
                <w:p w14:paraId="3352B2D6" w14:textId="77777777" w:rsidR="00870B8B" w:rsidRDefault="004622F0">
                  <w:pPr>
                    <w:numPr>
                      <w:ilvl w:val="0"/>
                      <w:numId w:val="13"/>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Participation </w:t>
                  </w:r>
                </w:p>
              </w:tc>
              <w:tc>
                <w:tcPr>
                  <w:tcW w:w="7087" w:type="dxa"/>
                </w:tcPr>
                <w:p w14:paraId="06A39523" w14:textId="77777777" w:rsidR="00870B8B" w:rsidRDefault="00870B8B">
                  <w:pPr>
                    <w:spacing w:line="240" w:lineRule="auto"/>
                    <w:ind w:hanging="2"/>
                    <w:rPr>
                      <w:rFonts w:asciiTheme="minorHAnsi" w:eastAsia="Arial" w:hAnsiTheme="minorHAnsi" w:cstheme="minorHAnsi"/>
                      <w:color w:val="000000" w:themeColor="text1"/>
                    </w:rPr>
                  </w:pPr>
                </w:p>
                <w:p w14:paraId="4C9D0794" w14:textId="77777777" w:rsidR="00870B8B" w:rsidRDefault="00870B8B">
                  <w:pPr>
                    <w:spacing w:line="240" w:lineRule="auto"/>
                    <w:ind w:hanging="2"/>
                    <w:rPr>
                      <w:rFonts w:asciiTheme="minorHAnsi" w:eastAsia="Arial" w:hAnsiTheme="minorHAnsi" w:cstheme="minorHAnsi"/>
                      <w:color w:val="000000" w:themeColor="text1"/>
                    </w:rPr>
                  </w:pPr>
                </w:p>
                <w:p w14:paraId="3F388485" w14:textId="77777777" w:rsidR="00870B8B" w:rsidRDefault="00870B8B">
                  <w:pPr>
                    <w:spacing w:line="240" w:lineRule="auto"/>
                    <w:ind w:hanging="2"/>
                    <w:rPr>
                      <w:rFonts w:asciiTheme="minorHAnsi" w:eastAsia="Arial" w:hAnsiTheme="minorHAnsi" w:cstheme="minorHAnsi"/>
                      <w:color w:val="000000" w:themeColor="text1"/>
                    </w:rPr>
                  </w:pPr>
                </w:p>
                <w:p w14:paraId="7640AE4A" w14:textId="77777777" w:rsidR="00870B8B" w:rsidRDefault="00870B8B">
                  <w:pPr>
                    <w:spacing w:line="240" w:lineRule="auto"/>
                    <w:ind w:hanging="2"/>
                    <w:rPr>
                      <w:rFonts w:asciiTheme="minorHAnsi" w:eastAsia="Arial" w:hAnsiTheme="minorHAnsi" w:cstheme="minorHAnsi"/>
                      <w:color w:val="000000" w:themeColor="text1"/>
                    </w:rPr>
                  </w:pPr>
                </w:p>
                <w:p w14:paraId="2A6B5421" w14:textId="77777777" w:rsidR="00870B8B" w:rsidRDefault="00870B8B">
                  <w:pPr>
                    <w:spacing w:line="240" w:lineRule="auto"/>
                    <w:ind w:hanging="2"/>
                    <w:rPr>
                      <w:rFonts w:asciiTheme="minorHAnsi" w:eastAsia="Arial" w:hAnsiTheme="minorHAnsi" w:cstheme="minorHAnsi"/>
                      <w:color w:val="000000" w:themeColor="text1"/>
                    </w:rPr>
                  </w:pPr>
                </w:p>
                <w:p w14:paraId="72874A94" w14:textId="77777777" w:rsidR="00870B8B" w:rsidRDefault="00870B8B">
                  <w:pPr>
                    <w:spacing w:line="240" w:lineRule="auto"/>
                    <w:ind w:hanging="2"/>
                    <w:rPr>
                      <w:rFonts w:asciiTheme="minorHAnsi" w:eastAsia="Arial" w:hAnsiTheme="minorHAnsi" w:cstheme="minorHAnsi"/>
                      <w:color w:val="000000" w:themeColor="text1"/>
                    </w:rPr>
                  </w:pPr>
                </w:p>
                <w:p w14:paraId="4B4512BD" w14:textId="77777777" w:rsidR="00870B8B" w:rsidRDefault="00870B8B">
                  <w:pPr>
                    <w:spacing w:line="240" w:lineRule="auto"/>
                    <w:ind w:hanging="2"/>
                    <w:rPr>
                      <w:rFonts w:asciiTheme="minorHAnsi" w:eastAsia="Arial" w:hAnsiTheme="minorHAnsi" w:cstheme="minorHAnsi"/>
                      <w:color w:val="000000" w:themeColor="text1"/>
                    </w:rPr>
                  </w:pPr>
                </w:p>
              </w:tc>
            </w:tr>
            <w:tr w:rsidR="00870B8B" w14:paraId="37CB1CC9" w14:textId="77777777">
              <w:tc>
                <w:tcPr>
                  <w:tcW w:w="2802" w:type="dxa"/>
                </w:tcPr>
                <w:p w14:paraId="1E0D7C8D" w14:textId="77777777" w:rsidR="00870B8B" w:rsidRDefault="004622F0">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Communication </w:t>
                  </w:r>
                </w:p>
              </w:tc>
              <w:tc>
                <w:tcPr>
                  <w:tcW w:w="7087" w:type="dxa"/>
                </w:tcPr>
                <w:p w14:paraId="066FE2F3" w14:textId="77777777" w:rsidR="00870B8B" w:rsidRDefault="00870B8B">
                  <w:pPr>
                    <w:spacing w:line="240" w:lineRule="auto"/>
                    <w:ind w:hanging="2"/>
                    <w:rPr>
                      <w:rFonts w:asciiTheme="minorHAnsi" w:eastAsia="Arial" w:hAnsiTheme="minorHAnsi" w:cstheme="minorHAnsi"/>
                      <w:color w:val="000000" w:themeColor="text1"/>
                    </w:rPr>
                  </w:pPr>
                </w:p>
                <w:p w14:paraId="0D6240D3" w14:textId="77777777" w:rsidR="00870B8B" w:rsidRDefault="00870B8B">
                  <w:pPr>
                    <w:spacing w:line="240" w:lineRule="auto"/>
                    <w:ind w:hanging="2"/>
                    <w:rPr>
                      <w:rFonts w:asciiTheme="minorHAnsi" w:eastAsia="Arial" w:hAnsiTheme="minorHAnsi" w:cstheme="minorHAnsi"/>
                      <w:color w:val="000000" w:themeColor="text1"/>
                    </w:rPr>
                  </w:pPr>
                </w:p>
                <w:p w14:paraId="0D5D8924" w14:textId="77777777" w:rsidR="00870B8B" w:rsidRDefault="00870B8B">
                  <w:pPr>
                    <w:spacing w:line="240" w:lineRule="auto"/>
                    <w:ind w:hanging="2"/>
                    <w:rPr>
                      <w:rFonts w:asciiTheme="minorHAnsi" w:eastAsia="Arial" w:hAnsiTheme="minorHAnsi" w:cstheme="minorHAnsi"/>
                      <w:color w:val="000000" w:themeColor="text1"/>
                    </w:rPr>
                  </w:pPr>
                </w:p>
                <w:p w14:paraId="5862DD2E" w14:textId="77777777" w:rsidR="00870B8B" w:rsidRDefault="00870B8B">
                  <w:pPr>
                    <w:spacing w:line="240" w:lineRule="auto"/>
                    <w:ind w:hanging="2"/>
                    <w:rPr>
                      <w:rFonts w:asciiTheme="minorHAnsi" w:eastAsia="Arial" w:hAnsiTheme="minorHAnsi" w:cstheme="minorHAnsi"/>
                      <w:color w:val="000000" w:themeColor="text1"/>
                    </w:rPr>
                  </w:pPr>
                </w:p>
                <w:p w14:paraId="63CC02E7" w14:textId="77777777" w:rsidR="00870B8B" w:rsidRDefault="00870B8B">
                  <w:pPr>
                    <w:spacing w:line="240" w:lineRule="auto"/>
                    <w:ind w:hanging="2"/>
                    <w:rPr>
                      <w:rFonts w:asciiTheme="minorHAnsi" w:eastAsia="Arial" w:hAnsiTheme="minorHAnsi" w:cstheme="minorHAnsi"/>
                      <w:color w:val="000000" w:themeColor="text1"/>
                    </w:rPr>
                  </w:pPr>
                </w:p>
                <w:p w14:paraId="249845EA" w14:textId="77777777" w:rsidR="00870B8B" w:rsidRDefault="00870B8B">
                  <w:pPr>
                    <w:spacing w:line="240" w:lineRule="auto"/>
                    <w:ind w:hanging="2"/>
                    <w:rPr>
                      <w:rFonts w:asciiTheme="minorHAnsi" w:eastAsia="Arial" w:hAnsiTheme="minorHAnsi" w:cstheme="minorHAnsi"/>
                      <w:color w:val="000000" w:themeColor="text1"/>
                    </w:rPr>
                  </w:pPr>
                </w:p>
                <w:p w14:paraId="00BEEE5D" w14:textId="77777777" w:rsidR="00870B8B" w:rsidRDefault="00870B8B">
                  <w:pPr>
                    <w:spacing w:line="240" w:lineRule="auto"/>
                    <w:ind w:hanging="2"/>
                    <w:rPr>
                      <w:rFonts w:asciiTheme="minorHAnsi" w:eastAsia="Arial" w:hAnsiTheme="minorHAnsi" w:cstheme="minorHAnsi"/>
                      <w:color w:val="000000" w:themeColor="text1"/>
                    </w:rPr>
                  </w:pPr>
                </w:p>
              </w:tc>
            </w:tr>
            <w:tr w:rsidR="00870B8B" w14:paraId="682355F8" w14:textId="77777777">
              <w:tc>
                <w:tcPr>
                  <w:tcW w:w="2802" w:type="dxa"/>
                </w:tcPr>
                <w:p w14:paraId="061C0AF0" w14:textId="77777777" w:rsidR="00870B8B" w:rsidRDefault="004622F0">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Meetings </w:t>
                  </w:r>
                </w:p>
              </w:tc>
              <w:tc>
                <w:tcPr>
                  <w:tcW w:w="7087" w:type="dxa"/>
                </w:tcPr>
                <w:p w14:paraId="7CDC55CD" w14:textId="77777777" w:rsidR="00870B8B" w:rsidRDefault="00870B8B">
                  <w:pPr>
                    <w:spacing w:line="240" w:lineRule="auto"/>
                    <w:ind w:hanging="2"/>
                    <w:rPr>
                      <w:rFonts w:asciiTheme="minorHAnsi" w:eastAsia="Arial" w:hAnsiTheme="minorHAnsi" w:cstheme="minorHAnsi"/>
                      <w:color w:val="000000" w:themeColor="text1"/>
                    </w:rPr>
                  </w:pPr>
                </w:p>
                <w:p w14:paraId="2BD497A7" w14:textId="77777777" w:rsidR="00870B8B" w:rsidRDefault="00870B8B">
                  <w:pPr>
                    <w:spacing w:line="240" w:lineRule="auto"/>
                    <w:ind w:hanging="2"/>
                    <w:rPr>
                      <w:rFonts w:asciiTheme="minorHAnsi" w:eastAsia="Arial" w:hAnsiTheme="minorHAnsi" w:cstheme="minorHAnsi"/>
                      <w:color w:val="000000" w:themeColor="text1"/>
                    </w:rPr>
                  </w:pPr>
                </w:p>
                <w:p w14:paraId="15CAB704" w14:textId="77777777" w:rsidR="00870B8B" w:rsidRDefault="00870B8B">
                  <w:pPr>
                    <w:spacing w:line="240" w:lineRule="auto"/>
                    <w:ind w:hanging="2"/>
                    <w:rPr>
                      <w:rFonts w:asciiTheme="minorHAnsi" w:eastAsia="Arial" w:hAnsiTheme="minorHAnsi" w:cstheme="minorHAnsi"/>
                      <w:color w:val="000000" w:themeColor="text1"/>
                    </w:rPr>
                  </w:pPr>
                </w:p>
                <w:p w14:paraId="1CDBC3A9" w14:textId="77777777" w:rsidR="00870B8B" w:rsidRDefault="00870B8B">
                  <w:pPr>
                    <w:spacing w:line="240" w:lineRule="auto"/>
                    <w:ind w:hanging="2"/>
                    <w:rPr>
                      <w:rFonts w:asciiTheme="minorHAnsi" w:eastAsia="Arial" w:hAnsiTheme="minorHAnsi" w:cstheme="minorHAnsi"/>
                      <w:color w:val="000000" w:themeColor="text1"/>
                    </w:rPr>
                  </w:pPr>
                </w:p>
                <w:p w14:paraId="35EDEE81" w14:textId="77777777" w:rsidR="00870B8B" w:rsidRDefault="00870B8B">
                  <w:pPr>
                    <w:spacing w:line="240" w:lineRule="auto"/>
                    <w:ind w:hanging="2"/>
                    <w:rPr>
                      <w:rFonts w:asciiTheme="minorHAnsi" w:eastAsia="Arial" w:hAnsiTheme="minorHAnsi" w:cstheme="minorHAnsi"/>
                      <w:color w:val="000000" w:themeColor="text1"/>
                    </w:rPr>
                  </w:pPr>
                </w:p>
                <w:p w14:paraId="03E3A8FA" w14:textId="77777777" w:rsidR="00870B8B" w:rsidRDefault="00870B8B">
                  <w:pPr>
                    <w:spacing w:line="240" w:lineRule="auto"/>
                    <w:ind w:hanging="2"/>
                    <w:rPr>
                      <w:rFonts w:asciiTheme="minorHAnsi" w:eastAsia="Arial" w:hAnsiTheme="minorHAnsi" w:cstheme="minorHAnsi"/>
                      <w:color w:val="000000" w:themeColor="text1"/>
                    </w:rPr>
                  </w:pPr>
                </w:p>
                <w:p w14:paraId="4FD637B1" w14:textId="77777777" w:rsidR="00870B8B" w:rsidRDefault="00870B8B">
                  <w:pPr>
                    <w:spacing w:line="240" w:lineRule="auto"/>
                    <w:ind w:hanging="2"/>
                    <w:rPr>
                      <w:rFonts w:asciiTheme="minorHAnsi" w:eastAsia="Arial" w:hAnsiTheme="minorHAnsi" w:cstheme="minorHAnsi"/>
                      <w:color w:val="000000" w:themeColor="text1"/>
                    </w:rPr>
                  </w:pPr>
                </w:p>
              </w:tc>
            </w:tr>
            <w:tr w:rsidR="00870B8B" w14:paraId="281968A8" w14:textId="77777777">
              <w:tc>
                <w:tcPr>
                  <w:tcW w:w="2802" w:type="dxa"/>
                </w:tcPr>
                <w:p w14:paraId="2EA5EEAD" w14:textId="77777777" w:rsidR="00870B8B" w:rsidRDefault="004622F0">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lastRenderedPageBreak/>
                    <w:t xml:space="preserve">Conduct </w:t>
                  </w:r>
                </w:p>
              </w:tc>
              <w:tc>
                <w:tcPr>
                  <w:tcW w:w="7087" w:type="dxa"/>
                </w:tcPr>
                <w:p w14:paraId="2EC225AF" w14:textId="77777777" w:rsidR="00870B8B" w:rsidRDefault="00870B8B">
                  <w:pPr>
                    <w:spacing w:line="240" w:lineRule="auto"/>
                    <w:ind w:hanging="2"/>
                    <w:rPr>
                      <w:rFonts w:asciiTheme="minorHAnsi" w:eastAsia="Arial" w:hAnsiTheme="minorHAnsi" w:cstheme="minorHAnsi"/>
                      <w:color w:val="000000" w:themeColor="text1"/>
                    </w:rPr>
                  </w:pPr>
                </w:p>
                <w:p w14:paraId="692C854F" w14:textId="77777777" w:rsidR="00870B8B" w:rsidRDefault="00870B8B">
                  <w:pPr>
                    <w:spacing w:line="240" w:lineRule="auto"/>
                    <w:ind w:hanging="2"/>
                    <w:rPr>
                      <w:rFonts w:asciiTheme="minorHAnsi" w:eastAsia="Arial" w:hAnsiTheme="minorHAnsi" w:cstheme="minorHAnsi"/>
                      <w:color w:val="000000" w:themeColor="text1"/>
                    </w:rPr>
                  </w:pPr>
                </w:p>
                <w:p w14:paraId="6C0326A0" w14:textId="77777777" w:rsidR="00870B8B" w:rsidRDefault="00870B8B">
                  <w:pPr>
                    <w:spacing w:line="240" w:lineRule="auto"/>
                    <w:ind w:hanging="2"/>
                    <w:rPr>
                      <w:rFonts w:asciiTheme="minorHAnsi" w:eastAsia="Arial" w:hAnsiTheme="minorHAnsi" w:cstheme="minorHAnsi"/>
                      <w:color w:val="000000" w:themeColor="text1"/>
                    </w:rPr>
                  </w:pPr>
                </w:p>
                <w:p w14:paraId="4FEDBCCA" w14:textId="77777777" w:rsidR="00870B8B" w:rsidRDefault="00870B8B">
                  <w:pPr>
                    <w:spacing w:line="240" w:lineRule="auto"/>
                    <w:ind w:hanging="2"/>
                    <w:rPr>
                      <w:rFonts w:asciiTheme="minorHAnsi" w:eastAsia="Arial" w:hAnsiTheme="minorHAnsi" w:cstheme="minorHAnsi"/>
                      <w:color w:val="000000" w:themeColor="text1"/>
                    </w:rPr>
                  </w:pPr>
                </w:p>
                <w:p w14:paraId="6E70642D" w14:textId="77777777" w:rsidR="00870B8B" w:rsidRDefault="00870B8B">
                  <w:pPr>
                    <w:spacing w:line="240" w:lineRule="auto"/>
                    <w:ind w:hanging="2"/>
                    <w:rPr>
                      <w:rFonts w:asciiTheme="minorHAnsi" w:eastAsia="Arial" w:hAnsiTheme="minorHAnsi" w:cstheme="minorHAnsi"/>
                      <w:color w:val="000000" w:themeColor="text1"/>
                    </w:rPr>
                  </w:pPr>
                </w:p>
                <w:p w14:paraId="68C00789" w14:textId="77777777" w:rsidR="00870B8B" w:rsidRDefault="00870B8B">
                  <w:pPr>
                    <w:spacing w:line="240" w:lineRule="auto"/>
                    <w:ind w:hanging="2"/>
                    <w:rPr>
                      <w:rFonts w:asciiTheme="minorHAnsi" w:eastAsia="Arial" w:hAnsiTheme="minorHAnsi" w:cstheme="minorHAnsi"/>
                      <w:color w:val="000000" w:themeColor="text1"/>
                    </w:rPr>
                  </w:pPr>
                </w:p>
                <w:p w14:paraId="29EDEFE8" w14:textId="77777777" w:rsidR="00870B8B" w:rsidRDefault="00870B8B">
                  <w:pPr>
                    <w:spacing w:line="240" w:lineRule="auto"/>
                    <w:ind w:hanging="2"/>
                    <w:rPr>
                      <w:rFonts w:asciiTheme="minorHAnsi" w:eastAsia="Arial" w:hAnsiTheme="minorHAnsi" w:cstheme="minorHAnsi"/>
                      <w:color w:val="000000" w:themeColor="text1"/>
                    </w:rPr>
                  </w:pPr>
                </w:p>
              </w:tc>
            </w:tr>
            <w:tr w:rsidR="00870B8B" w14:paraId="5AF163E3" w14:textId="77777777">
              <w:tc>
                <w:tcPr>
                  <w:tcW w:w="2802" w:type="dxa"/>
                </w:tcPr>
                <w:p w14:paraId="71D0B28B" w14:textId="77777777" w:rsidR="00870B8B" w:rsidRDefault="004622F0">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Deadlines </w:t>
                  </w:r>
                </w:p>
              </w:tc>
              <w:tc>
                <w:tcPr>
                  <w:tcW w:w="7087" w:type="dxa"/>
                </w:tcPr>
                <w:p w14:paraId="6E5E8391" w14:textId="77777777" w:rsidR="00870B8B" w:rsidRDefault="00870B8B">
                  <w:pPr>
                    <w:spacing w:line="240" w:lineRule="auto"/>
                    <w:ind w:hanging="2"/>
                    <w:rPr>
                      <w:rFonts w:asciiTheme="minorHAnsi" w:eastAsia="Arial" w:hAnsiTheme="minorHAnsi" w:cstheme="minorHAnsi"/>
                      <w:color w:val="000000" w:themeColor="text1"/>
                    </w:rPr>
                  </w:pPr>
                </w:p>
                <w:p w14:paraId="3AEA424B" w14:textId="77777777" w:rsidR="00870B8B" w:rsidRDefault="00870B8B">
                  <w:pPr>
                    <w:spacing w:line="240" w:lineRule="auto"/>
                    <w:ind w:hanging="2"/>
                    <w:rPr>
                      <w:rFonts w:asciiTheme="minorHAnsi" w:eastAsia="Arial" w:hAnsiTheme="minorHAnsi" w:cstheme="minorHAnsi"/>
                      <w:color w:val="000000" w:themeColor="text1"/>
                    </w:rPr>
                  </w:pPr>
                </w:p>
                <w:p w14:paraId="47FE1162" w14:textId="77777777" w:rsidR="00870B8B" w:rsidRDefault="00870B8B">
                  <w:pPr>
                    <w:spacing w:line="240" w:lineRule="auto"/>
                    <w:ind w:hanging="2"/>
                    <w:rPr>
                      <w:rFonts w:asciiTheme="minorHAnsi" w:eastAsia="Arial" w:hAnsiTheme="minorHAnsi" w:cstheme="minorHAnsi"/>
                      <w:color w:val="000000" w:themeColor="text1"/>
                    </w:rPr>
                  </w:pPr>
                </w:p>
                <w:p w14:paraId="78EDCA25" w14:textId="77777777" w:rsidR="00870B8B" w:rsidRDefault="00870B8B">
                  <w:pPr>
                    <w:spacing w:line="240" w:lineRule="auto"/>
                    <w:ind w:hanging="2"/>
                    <w:rPr>
                      <w:rFonts w:asciiTheme="minorHAnsi" w:eastAsia="Arial" w:hAnsiTheme="minorHAnsi" w:cstheme="minorHAnsi"/>
                      <w:color w:val="000000" w:themeColor="text1"/>
                    </w:rPr>
                  </w:pPr>
                </w:p>
                <w:p w14:paraId="5570DCB5" w14:textId="77777777" w:rsidR="00870B8B" w:rsidRDefault="00870B8B">
                  <w:pPr>
                    <w:spacing w:line="240" w:lineRule="auto"/>
                    <w:ind w:hanging="2"/>
                    <w:rPr>
                      <w:rFonts w:asciiTheme="minorHAnsi" w:eastAsia="Arial" w:hAnsiTheme="minorHAnsi" w:cstheme="minorHAnsi"/>
                      <w:color w:val="000000" w:themeColor="text1"/>
                    </w:rPr>
                  </w:pPr>
                </w:p>
                <w:p w14:paraId="65D001EA" w14:textId="77777777" w:rsidR="00870B8B" w:rsidRDefault="00870B8B">
                  <w:pPr>
                    <w:spacing w:line="240" w:lineRule="auto"/>
                    <w:ind w:hanging="2"/>
                    <w:rPr>
                      <w:rFonts w:asciiTheme="minorHAnsi" w:eastAsia="Arial" w:hAnsiTheme="minorHAnsi" w:cstheme="minorHAnsi"/>
                      <w:color w:val="000000" w:themeColor="text1"/>
                    </w:rPr>
                  </w:pPr>
                </w:p>
                <w:p w14:paraId="77E65901" w14:textId="77777777" w:rsidR="00870B8B" w:rsidRDefault="00870B8B">
                  <w:pPr>
                    <w:spacing w:line="240" w:lineRule="auto"/>
                    <w:ind w:hanging="2"/>
                    <w:rPr>
                      <w:rFonts w:asciiTheme="minorHAnsi" w:eastAsia="Arial" w:hAnsiTheme="minorHAnsi" w:cstheme="minorHAnsi"/>
                      <w:color w:val="000000" w:themeColor="text1"/>
                    </w:rPr>
                  </w:pPr>
                </w:p>
              </w:tc>
            </w:tr>
            <w:tr w:rsidR="00870B8B" w14:paraId="38BFA4D8" w14:textId="77777777">
              <w:tc>
                <w:tcPr>
                  <w:tcW w:w="2802" w:type="dxa"/>
                </w:tcPr>
                <w:p w14:paraId="7991E449" w14:textId="77777777" w:rsidR="00870B8B" w:rsidRDefault="004622F0">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Conflict </w:t>
                  </w:r>
                </w:p>
              </w:tc>
              <w:tc>
                <w:tcPr>
                  <w:tcW w:w="7087" w:type="dxa"/>
                </w:tcPr>
                <w:p w14:paraId="6CEFC924" w14:textId="77777777" w:rsidR="00870B8B" w:rsidRDefault="00870B8B">
                  <w:pPr>
                    <w:spacing w:line="240" w:lineRule="auto"/>
                    <w:ind w:hanging="2"/>
                    <w:rPr>
                      <w:rFonts w:asciiTheme="minorHAnsi" w:eastAsia="Arial" w:hAnsiTheme="minorHAnsi" w:cstheme="minorHAnsi"/>
                      <w:color w:val="000000" w:themeColor="text1"/>
                    </w:rPr>
                  </w:pPr>
                </w:p>
                <w:p w14:paraId="46045766" w14:textId="77777777" w:rsidR="00870B8B" w:rsidRDefault="00870B8B">
                  <w:pPr>
                    <w:spacing w:line="240" w:lineRule="auto"/>
                    <w:ind w:hanging="2"/>
                    <w:rPr>
                      <w:rFonts w:asciiTheme="minorHAnsi" w:eastAsia="Arial" w:hAnsiTheme="minorHAnsi" w:cstheme="minorHAnsi"/>
                      <w:color w:val="000000" w:themeColor="text1"/>
                    </w:rPr>
                  </w:pPr>
                </w:p>
                <w:p w14:paraId="2F99BE7F" w14:textId="77777777" w:rsidR="00870B8B" w:rsidRDefault="00870B8B">
                  <w:pPr>
                    <w:spacing w:line="240" w:lineRule="auto"/>
                    <w:ind w:hanging="2"/>
                    <w:rPr>
                      <w:rFonts w:asciiTheme="minorHAnsi" w:eastAsia="Arial" w:hAnsiTheme="minorHAnsi" w:cstheme="minorHAnsi"/>
                      <w:color w:val="000000" w:themeColor="text1"/>
                    </w:rPr>
                  </w:pPr>
                </w:p>
                <w:p w14:paraId="382DCAD4" w14:textId="77777777" w:rsidR="00870B8B" w:rsidRDefault="00870B8B">
                  <w:pPr>
                    <w:spacing w:line="240" w:lineRule="auto"/>
                    <w:ind w:hanging="2"/>
                    <w:rPr>
                      <w:rFonts w:asciiTheme="minorHAnsi" w:eastAsia="Arial" w:hAnsiTheme="minorHAnsi" w:cstheme="minorHAnsi"/>
                      <w:color w:val="000000" w:themeColor="text1"/>
                    </w:rPr>
                  </w:pPr>
                </w:p>
                <w:p w14:paraId="4FCB05CD" w14:textId="77777777" w:rsidR="00870B8B" w:rsidRDefault="00870B8B">
                  <w:pPr>
                    <w:spacing w:line="240" w:lineRule="auto"/>
                    <w:ind w:hanging="2"/>
                    <w:rPr>
                      <w:rFonts w:asciiTheme="minorHAnsi" w:eastAsia="Arial" w:hAnsiTheme="minorHAnsi" w:cstheme="minorHAnsi"/>
                      <w:color w:val="000000" w:themeColor="text1"/>
                    </w:rPr>
                  </w:pPr>
                </w:p>
                <w:p w14:paraId="3AAA5AB2" w14:textId="77777777" w:rsidR="00870B8B" w:rsidRDefault="00870B8B">
                  <w:pPr>
                    <w:spacing w:line="240" w:lineRule="auto"/>
                    <w:ind w:hanging="2"/>
                    <w:rPr>
                      <w:rFonts w:asciiTheme="minorHAnsi" w:eastAsia="Arial" w:hAnsiTheme="minorHAnsi" w:cstheme="minorHAnsi"/>
                      <w:color w:val="000000" w:themeColor="text1"/>
                    </w:rPr>
                  </w:pPr>
                </w:p>
                <w:p w14:paraId="3466349C" w14:textId="77777777" w:rsidR="00870B8B" w:rsidRDefault="00870B8B">
                  <w:pPr>
                    <w:spacing w:line="240" w:lineRule="auto"/>
                    <w:ind w:hanging="2"/>
                    <w:rPr>
                      <w:rFonts w:asciiTheme="minorHAnsi" w:eastAsia="Arial" w:hAnsiTheme="minorHAnsi" w:cstheme="minorHAnsi"/>
                      <w:color w:val="000000" w:themeColor="text1"/>
                    </w:rPr>
                  </w:pPr>
                </w:p>
                <w:p w14:paraId="4FFD0542" w14:textId="77777777" w:rsidR="00870B8B" w:rsidRDefault="00870B8B">
                  <w:pPr>
                    <w:spacing w:line="240" w:lineRule="auto"/>
                    <w:ind w:hanging="2"/>
                    <w:rPr>
                      <w:rFonts w:asciiTheme="minorHAnsi" w:eastAsia="Arial" w:hAnsiTheme="minorHAnsi" w:cstheme="minorHAnsi"/>
                      <w:color w:val="000000" w:themeColor="text1"/>
                    </w:rPr>
                  </w:pPr>
                </w:p>
              </w:tc>
            </w:tr>
          </w:tbl>
          <w:p w14:paraId="2B23D394" w14:textId="77777777" w:rsidR="00870B8B" w:rsidRDefault="00870B8B">
            <w:pPr>
              <w:spacing w:line="240" w:lineRule="auto"/>
              <w:ind w:hanging="2"/>
              <w:jc w:val="both"/>
              <w:rPr>
                <w:rFonts w:asciiTheme="minorHAnsi" w:eastAsia="Arial" w:hAnsiTheme="minorHAnsi" w:cstheme="minorHAnsi"/>
                <w:color w:val="000000" w:themeColor="text1"/>
              </w:rPr>
            </w:pPr>
          </w:p>
          <w:p w14:paraId="187897D4" w14:textId="77777777" w:rsidR="00870B8B" w:rsidRDefault="00870B8B">
            <w:pPr>
              <w:rPr>
                <w:rFonts w:asciiTheme="minorHAnsi"/>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3996"/>
              <w:gridCol w:w="6568"/>
            </w:tblGrid>
            <w:tr w:rsidR="00870B8B" w14:paraId="72FB7810" w14:textId="77777777">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5694B" w14:textId="77777777" w:rsidR="00870B8B" w:rsidRDefault="004622F0">
                  <w:pPr>
                    <w:pStyle w:val="NormalWeb"/>
                    <w:spacing w:beforeAutospacing="0" w:afterAutospacing="0" w:line="18" w:lineRule="atLeast"/>
                    <w:rPr>
                      <w:rFonts w:asciiTheme="minorHAnsi"/>
                      <w:color w:val="000000" w:themeColor="text1"/>
                    </w:rPr>
                  </w:pPr>
                  <w:r>
                    <w:rPr>
                      <w:rFonts w:asciiTheme="minorHAnsi" w:hAnsi="Verdana" w:cs="Verdana"/>
                      <w:b/>
                      <w:color w:val="000000" w:themeColor="text1"/>
                    </w:rPr>
                    <w:t>Clause</w:t>
                  </w:r>
                </w:p>
                <w:p w14:paraId="7E8554CF" w14:textId="77777777" w:rsidR="00870B8B" w:rsidRDefault="004622F0">
                  <w:pPr>
                    <w:pStyle w:val="NormalWeb"/>
                    <w:spacing w:beforeAutospacing="0" w:afterAutospacing="0" w:line="18" w:lineRule="atLeast"/>
                    <w:rPr>
                      <w:rFonts w:asciiTheme="minorHAnsi"/>
                      <w:color w:val="000000" w:themeColor="text1"/>
                    </w:rPr>
                  </w:pPr>
                  <w:r>
                    <w:rPr>
                      <w:rFonts w:asciiTheme="minorHAnsi" w:hAnsi="Verdana" w:cs="Verdana"/>
                      <w:color w:val="000000" w:themeColor="text1"/>
                    </w:rPr>
                    <w:t>In any violation of the above, we agree</w:t>
                  </w:r>
                  <w:r>
                    <w:rPr>
                      <w:rFonts w:asciiTheme="minorHAnsi" w:hAnsi="Verdana" w:cs="Verdana"/>
                      <w:color w:val="000000" w:themeColor="text1"/>
                    </w:rPr>
                    <w:t> </w:t>
                  </w:r>
                </w:p>
              </w:tc>
              <w:tc>
                <w:tcPr>
                  <w:tcW w:w="65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37EFC" w14:textId="77777777" w:rsidR="00870B8B" w:rsidRDefault="004622F0">
                  <w:pPr>
                    <w:spacing w:after="240"/>
                    <w:textAlignment w:val="top"/>
                    <w:rPr>
                      <w:rFonts w:asciiTheme="minorHAnsi"/>
                      <w:color w:val="000000" w:themeColor="text1"/>
                    </w:rPr>
                  </w:pP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lastRenderedPageBreak/>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p>
              </w:tc>
            </w:tr>
          </w:tbl>
          <w:p w14:paraId="3439FAF2" w14:textId="77777777" w:rsidR="00870B8B" w:rsidRDefault="00870B8B">
            <w:pPr>
              <w:rPr>
                <w:rFonts w:asciiTheme="minorHAnsi"/>
                <w:color w:val="000000" w:themeColor="text1"/>
              </w:rPr>
            </w:pPr>
          </w:p>
          <w:p w14:paraId="2F5CD694" w14:textId="77777777" w:rsidR="00870B8B" w:rsidRDefault="004622F0">
            <w:pPr>
              <w:pStyle w:val="NormalWeb"/>
              <w:spacing w:beforeAutospacing="0" w:afterAutospacing="0" w:line="18" w:lineRule="atLeast"/>
              <w:jc w:val="both"/>
              <w:rPr>
                <w:rFonts w:asciiTheme="minorHAnsi"/>
                <w:color w:val="000000" w:themeColor="text1"/>
              </w:rPr>
            </w:pPr>
            <w:r>
              <w:rPr>
                <w:rFonts w:asciiTheme="minorHAnsi" w:hAnsi="Verdana" w:cs="Verdana"/>
                <w:color w:val="000000" w:themeColor="text1"/>
              </w:rPr>
              <w:t>Please ensure that the items in the clause is effective and feasible.</w:t>
            </w:r>
          </w:p>
          <w:p w14:paraId="17A0BC3E" w14:textId="77777777" w:rsidR="00870B8B" w:rsidRDefault="00870B8B">
            <w:pPr>
              <w:rPr>
                <w:rFonts w:asciiTheme="minorHAnsi"/>
                <w:color w:val="000000" w:themeColor="text1"/>
              </w:rPr>
            </w:pPr>
          </w:p>
          <w:p w14:paraId="0C624D26" w14:textId="77777777" w:rsidR="00870B8B" w:rsidRDefault="00870B8B">
            <w:pPr>
              <w:spacing w:line="240" w:lineRule="auto"/>
              <w:ind w:hanging="2"/>
              <w:jc w:val="both"/>
              <w:rPr>
                <w:rFonts w:asciiTheme="minorHAnsi" w:eastAsia="Arial" w:hAnsiTheme="minorHAnsi" w:cstheme="minorHAnsi"/>
                <w:color w:val="000000" w:themeColor="text1"/>
              </w:rPr>
            </w:pPr>
          </w:p>
          <w:tbl>
            <w:tblPr>
              <w:tblStyle w:val="Style20"/>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1270"/>
              <w:gridCol w:w="3673"/>
              <w:gridCol w:w="2402"/>
              <w:gridCol w:w="1412"/>
            </w:tblGrid>
            <w:tr w:rsidR="00870B8B" w14:paraId="3D809C84" w14:textId="77777777">
              <w:trPr>
                <w:trHeight w:val="620"/>
              </w:trPr>
              <w:tc>
                <w:tcPr>
                  <w:tcW w:w="532" w:type="dxa"/>
                </w:tcPr>
                <w:p w14:paraId="32366E3E"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No</w:t>
                  </w:r>
                </w:p>
              </w:tc>
              <w:tc>
                <w:tcPr>
                  <w:tcW w:w="1270" w:type="dxa"/>
                </w:tcPr>
                <w:p w14:paraId="6D300647"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Matric No</w:t>
                  </w:r>
                </w:p>
              </w:tc>
              <w:tc>
                <w:tcPr>
                  <w:tcW w:w="3673" w:type="dxa"/>
                </w:tcPr>
                <w:p w14:paraId="666DD61D"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Name</w:t>
                  </w:r>
                </w:p>
              </w:tc>
              <w:tc>
                <w:tcPr>
                  <w:tcW w:w="2402" w:type="dxa"/>
                </w:tcPr>
                <w:p w14:paraId="1EBC0E59"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Team Role</w:t>
                  </w:r>
                </w:p>
              </w:tc>
              <w:tc>
                <w:tcPr>
                  <w:tcW w:w="1412" w:type="dxa"/>
                </w:tcPr>
                <w:p w14:paraId="2F7F30D1" w14:textId="77777777" w:rsidR="00870B8B" w:rsidRDefault="004622F0">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Signature</w:t>
                  </w:r>
                </w:p>
              </w:tc>
            </w:tr>
            <w:tr w:rsidR="00870B8B" w14:paraId="7421D3B6" w14:textId="77777777">
              <w:trPr>
                <w:trHeight w:val="720"/>
              </w:trPr>
              <w:tc>
                <w:tcPr>
                  <w:tcW w:w="532" w:type="dxa"/>
                </w:tcPr>
                <w:p w14:paraId="0A013E96"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270" w:type="dxa"/>
                </w:tcPr>
                <w:p w14:paraId="6CCAB0AB"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3673" w:type="dxa"/>
                </w:tcPr>
                <w:p w14:paraId="36E88875"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2402" w:type="dxa"/>
                </w:tcPr>
                <w:p w14:paraId="11C7BF8E"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412" w:type="dxa"/>
                </w:tcPr>
                <w:p w14:paraId="370C7644" w14:textId="77777777" w:rsidR="00870B8B" w:rsidRDefault="00870B8B">
                  <w:pPr>
                    <w:spacing w:line="240" w:lineRule="auto"/>
                    <w:ind w:hanging="2"/>
                    <w:jc w:val="both"/>
                    <w:rPr>
                      <w:rFonts w:asciiTheme="minorHAnsi" w:eastAsia="Arial" w:hAnsiTheme="minorHAnsi" w:cstheme="minorHAnsi"/>
                      <w:color w:val="000000" w:themeColor="text1"/>
                    </w:rPr>
                  </w:pPr>
                </w:p>
              </w:tc>
            </w:tr>
            <w:tr w:rsidR="00870B8B" w14:paraId="7BC202E1" w14:textId="77777777">
              <w:trPr>
                <w:trHeight w:val="720"/>
              </w:trPr>
              <w:tc>
                <w:tcPr>
                  <w:tcW w:w="532" w:type="dxa"/>
                </w:tcPr>
                <w:p w14:paraId="50C3D21F"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270" w:type="dxa"/>
                </w:tcPr>
                <w:p w14:paraId="0360C369"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3673" w:type="dxa"/>
                </w:tcPr>
                <w:p w14:paraId="323545F2"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2402" w:type="dxa"/>
                </w:tcPr>
                <w:p w14:paraId="40C93499"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412" w:type="dxa"/>
                </w:tcPr>
                <w:p w14:paraId="01F3A9B4" w14:textId="77777777" w:rsidR="00870B8B" w:rsidRDefault="00870B8B">
                  <w:pPr>
                    <w:spacing w:line="240" w:lineRule="auto"/>
                    <w:ind w:hanging="2"/>
                    <w:jc w:val="both"/>
                    <w:rPr>
                      <w:rFonts w:asciiTheme="minorHAnsi" w:eastAsia="Arial" w:hAnsiTheme="minorHAnsi" w:cstheme="minorHAnsi"/>
                      <w:color w:val="000000" w:themeColor="text1"/>
                    </w:rPr>
                  </w:pPr>
                </w:p>
              </w:tc>
            </w:tr>
            <w:tr w:rsidR="00870B8B" w14:paraId="71F1058D" w14:textId="77777777">
              <w:trPr>
                <w:trHeight w:val="720"/>
              </w:trPr>
              <w:tc>
                <w:tcPr>
                  <w:tcW w:w="532" w:type="dxa"/>
                </w:tcPr>
                <w:p w14:paraId="5CF55D30"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270" w:type="dxa"/>
                </w:tcPr>
                <w:p w14:paraId="4C04D720"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3673" w:type="dxa"/>
                </w:tcPr>
                <w:p w14:paraId="70BDB48C"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2402" w:type="dxa"/>
                </w:tcPr>
                <w:p w14:paraId="38C45B77"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412" w:type="dxa"/>
                </w:tcPr>
                <w:p w14:paraId="5FF5C0C4" w14:textId="77777777" w:rsidR="00870B8B" w:rsidRDefault="00870B8B">
                  <w:pPr>
                    <w:spacing w:line="240" w:lineRule="auto"/>
                    <w:ind w:hanging="2"/>
                    <w:jc w:val="both"/>
                    <w:rPr>
                      <w:rFonts w:asciiTheme="minorHAnsi" w:eastAsia="Arial" w:hAnsiTheme="minorHAnsi" w:cstheme="minorHAnsi"/>
                      <w:color w:val="000000" w:themeColor="text1"/>
                    </w:rPr>
                  </w:pPr>
                </w:p>
              </w:tc>
            </w:tr>
            <w:tr w:rsidR="00870B8B" w14:paraId="0E957B7D" w14:textId="77777777">
              <w:trPr>
                <w:trHeight w:val="720"/>
              </w:trPr>
              <w:tc>
                <w:tcPr>
                  <w:tcW w:w="532" w:type="dxa"/>
                </w:tcPr>
                <w:p w14:paraId="466EF712"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270" w:type="dxa"/>
                </w:tcPr>
                <w:p w14:paraId="2A094954"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3673" w:type="dxa"/>
                </w:tcPr>
                <w:p w14:paraId="414EE28C"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2402" w:type="dxa"/>
                </w:tcPr>
                <w:p w14:paraId="0A55F632"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412" w:type="dxa"/>
                </w:tcPr>
                <w:p w14:paraId="1ED28DC5" w14:textId="77777777" w:rsidR="00870B8B" w:rsidRDefault="00870B8B">
                  <w:pPr>
                    <w:spacing w:line="240" w:lineRule="auto"/>
                    <w:ind w:hanging="2"/>
                    <w:jc w:val="both"/>
                    <w:rPr>
                      <w:rFonts w:asciiTheme="minorHAnsi" w:eastAsia="Arial" w:hAnsiTheme="minorHAnsi" w:cstheme="minorHAnsi"/>
                      <w:color w:val="000000" w:themeColor="text1"/>
                    </w:rPr>
                  </w:pPr>
                </w:p>
              </w:tc>
            </w:tr>
            <w:tr w:rsidR="00870B8B" w14:paraId="1D01C5C9" w14:textId="77777777">
              <w:trPr>
                <w:trHeight w:val="720"/>
              </w:trPr>
              <w:tc>
                <w:tcPr>
                  <w:tcW w:w="532" w:type="dxa"/>
                </w:tcPr>
                <w:p w14:paraId="17AF1160"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270" w:type="dxa"/>
                </w:tcPr>
                <w:p w14:paraId="323A54BC"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3673" w:type="dxa"/>
                </w:tcPr>
                <w:p w14:paraId="02D1875E"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2402" w:type="dxa"/>
                </w:tcPr>
                <w:p w14:paraId="3B42D72C"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412" w:type="dxa"/>
                </w:tcPr>
                <w:p w14:paraId="0E458B68" w14:textId="77777777" w:rsidR="00870B8B" w:rsidRDefault="00870B8B">
                  <w:pPr>
                    <w:spacing w:line="240" w:lineRule="auto"/>
                    <w:ind w:hanging="2"/>
                    <w:jc w:val="both"/>
                    <w:rPr>
                      <w:rFonts w:asciiTheme="minorHAnsi" w:eastAsia="Arial" w:hAnsiTheme="minorHAnsi" w:cstheme="minorHAnsi"/>
                      <w:color w:val="000000" w:themeColor="text1"/>
                    </w:rPr>
                  </w:pPr>
                </w:p>
              </w:tc>
            </w:tr>
            <w:tr w:rsidR="00870B8B" w14:paraId="38527198" w14:textId="77777777">
              <w:trPr>
                <w:trHeight w:val="720"/>
              </w:trPr>
              <w:tc>
                <w:tcPr>
                  <w:tcW w:w="532" w:type="dxa"/>
                </w:tcPr>
                <w:p w14:paraId="680D81EA"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270" w:type="dxa"/>
                </w:tcPr>
                <w:p w14:paraId="693DDC4D"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3673" w:type="dxa"/>
                </w:tcPr>
                <w:p w14:paraId="05395E34"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2402" w:type="dxa"/>
                </w:tcPr>
                <w:p w14:paraId="04DF9768"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1412" w:type="dxa"/>
                </w:tcPr>
                <w:p w14:paraId="10C03232" w14:textId="77777777" w:rsidR="00870B8B" w:rsidRDefault="00870B8B">
                  <w:pPr>
                    <w:spacing w:line="240" w:lineRule="auto"/>
                    <w:ind w:hanging="2"/>
                    <w:jc w:val="both"/>
                    <w:rPr>
                      <w:rFonts w:asciiTheme="minorHAnsi" w:eastAsia="Arial" w:hAnsiTheme="minorHAnsi" w:cstheme="minorHAnsi"/>
                      <w:color w:val="000000" w:themeColor="text1"/>
                    </w:rPr>
                  </w:pPr>
                </w:p>
              </w:tc>
            </w:tr>
          </w:tbl>
          <w:p w14:paraId="4DDCAE5B" w14:textId="77777777" w:rsidR="00870B8B" w:rsidRDefault="00870B8B">
            <w:pPr>
              <w:spacing w:line="240" w:lineRule="auto"/>
              <w:ind w:hanging="2"/>
              <w:jc w:val="both"/>
              <w:rPr>
                <w:rFonts w:asciiTheme="minorHAnsi" w:eastAsia="Arial" w:hAnsiTheme="minorHAnsi" w:cstheme="minorHAnsi"/>
                <w:color w:val="000000" w:themeColor="text1"/>
              </w:rPr>
            </w:pPr>
          </w:p>
          <w:tbl>
            <w:tblPr>
              <w:tblStyle w:val="Style21"/>
              <w:tblW w:w="9605" w:type="dxa"/>
              <w:tblLook w:val="04A0" w:firstRow="1" w:lastRow="0" w:firstColumn="1" w:lastColumn="0" w:noHBand="0" w:noVBand="1"/>
            </w:tblPr>
            <w:tblGrid>
              <w:gridCol w:w="1368"/>
              <w:gridCol w:w="8237"/>
            </w:tblGrid>
            <w:tr w:rsidR="00870B8B" w14:paraId="7B069AB3" w14:textId="77777777">
              <w:tc>
                <w:tcPr>
                  <w:tcW w:w="1368" w:type="dxa"/>
                </w:tcPr>
                <w:p w14:paraId="2619C69B" w14:textId="77777777" w:rsidR="00870B8B" w:rsidRDefault="00870B8B">
                  <w:pPr>
                    <w:spacing w:line="240" w:lineRule="auto"/>
                    <w:ind w:hanging="2"/>
                    <w:jc w:val="both"/>
                    <w:rPr>
                      <w:rFonts w:asciiTheme="minorHAnsi" w:eastAsia="Arial" w:hAnsiTheme="minorHAnsi" w:cstheme="minorHAnsi"/>
                      <w:color w:val="000000" w:themeColor="text1"/>
                    </w:rPr>
                  </w:pPr>
                </w:p>
              </w:tc>
              <w:tc>
                <w:tcPr>
                  <w:tcW w:w="8237" w:type="dxa"/>
                  <w:vAlign w:val="center"/>
                </w:tcPr>
                <w:p w14:paraId="45E4F137" w14:textId="77777777" w:rsidR="00870B8B" w:rsidRDefault="00870B8B">
                  <w:pPr>
                    <w:spacing w:line="240" w:lineRule="auto"/>
                    <w:ind w:hanging="2"/>
                    <w:jc w:val="both"/>
                    <w:rPr>
                      <w:rFonts w:asciiTheme="minorHAnsi" w:eastAsia="Arial" w:hAnsiTheme="minorHAnsi" w:cstheme="minorHAnsi"/>
                      <w:color w:val="000000" w:themeColor="text1"/>
                    </w:rPr>
                  </w:pPr>
                </w:p>
              </w:tc>
            </w:tr>
          </w:tbl>
          <w:p w14:paraId="4769CF6B" w14:textId="77777777" w:rsidR="00870B8B" w:rsidRDefault="00870B8B">
            <w:pPr>
              <w:spacing w:line="240" w:lineRule="auto"/>
              <w:ind w:hanging="2"/>
              <w:jc w:val="both"/>
              <w:rPr>
                <w:rFonts w:asciiTheme="minorHAnsi" w:eastAsia="Arial" w:hAnsiTheme="minorHAnsi" w:cstheme="minorHAnsi"/>
                <w:color w:val="000000" w:themeColor="text1"/>
              </w:rPr>
            </w:pPr>
          </w:p>
          <w:p w14:paraId="41472898" w14:textId="77777777" w:rsidR="00870B8B" w:rsidRDefault="004622F0">
            <w:pPr>
              <w:spacing w:line="240" w:lineRule="auto"/>
              <w:ind w:hanging="2"/>
              <w:rPr>
                <w:rFonts w:asciiTheme="minorHAnsi" w:eastAsia="Arial" w:hAnsiTheme="minorHAnsi" w:cstheme="minorHAnsi"/>
                <w:color w:val="000000" w:themeColor="text1"/>
              </w:rPr>
            </w:pPr>
            <w:r>
              <w:rPr>
                <w:rFonts w:asciiTheme="minorHAnsi" w:eastAsia="Arial" w:hAnsiTheme="minorHAnsi" w:cstheme="minorHAnsi"/>
                <w:color w:val="000000" w:themeColor="text1"/>
              </w:rPr>
              <w:t>(Assessor:                                                                                                              Date Received:                             )</w:t>
            </w:r>
          </w:p>
          <w:p w14:paraId="61ED1832" w14:textId="77777777" w:rsidR="00870B8B" w:rsidRDefault="004622F0">
            <w:pPr>
              <w:pStyle w:val="ListParagraph"/>
              <w:widowControl w:val="0"/>
              <w:tabs>
                <w:tab w:val="left" w:pos="426"/>
                <w:tab w:val="left" w:pos="720"/>
              </w:tabs>
              <w:autoSpaceDE w:val="0"/>
              <w:autoSpaceDN w:val="0"/>
              <w:adjustRightInd w:val="0"/>
              <w:spacing w:after="240" w:line="240" w:lineRule="auto"/>
              <w:ind w:left="0"/>
              <w:jc w:val="both"/>
              <w:rPr>
                <w:rFonts w:asciiTheme="minorHAnsi" w:hAnsiTheme="minorHAnsi" w:cstheme="minorHAnsi"/>
                <w:b/>
                <w:color w:val="000000" w:themeColor="text1"/>
                <w:lang w:val="en-SG"/>
              </w:rPr>
            </w:pPr>
            <w:r>
              <w:rPr>
                <w:rFonts w:asciiTheme="minorHAnsi" w:eastAsia="Arial" w:hAnsiTheme="minorHAnsi" w:cstheme="minorHAnsi"/>
                <w:color w:val="000000" w:themeColor="text1"/>
              </w:rPr>
              <w:lastRenderedPageBreak/>
              <w:br w:type="page"/>
            </w:r>
          </w:p>
        </w:tc>
      </w:tr>
    </w:tbl>
    <w:p w14:paraId="51A7CB40" w14:textId="77777777" w:rsidR="00870B8B" w:rsidRDefault="004622F0">
      <w:pPr>
        <w:rPr>
          <w:rFonts w:asciiTheme="minorHAnsi" w:eastAsia="Arial" w:hAnsiTheme="minorHAnsi" w:cstheme="minorHAnsi"/>
          <w:color w:val="000000" w:themeColor="text1"/>
        </w:rPr>
      </w:pPr>
      <w:r>
        <w:rPr>
          <w:rFonts w:asciiTheme="minorHAnsi" w:eastAsia="Arial" w:hAnsiTheme="minorHAnsi" w:cstheme="minorHAnsi"/>
          <w:color w:val="000000" w:themeColor="text1"/>
        </w:rPr>
        <w:lastRenderedPageBreak/>
        <w:br w:type="page"/>
      </w:r>
    </w:p>
    <w:p w14:paraId="2D2D4346" w14:textId="77777777" w:rsidR="00870B8B" w:rsidRDefault="004622F0">
      <w:pPr>
        <w:spacing w:line="240" w:lineRule="auto"/>
        <w:rPr>
          <w:rFonts w:asciiTheme="minorHAnsi" w:eastAsia="Angsana New" w:hAnsiTheme="minorHAnsi" w:cstheme="minorHAnsi"/>
          <w:b/>
          <w:bCs/>
          <w:color w:val="000000" w:themeColor="text1"/>
          <w:lang w:val="en-SG"/>
        </w:rPr>
      </w:pPr>
      <w:r>
        <w:rPr>
          <w:rFonts w:asciiTheme="minorHAnsi" w:eastAsia="Angsana New" w:hAnsiTheme="minorHAnsi" w:cstheme="minorHAnsi"/>
          <w:b/>
          <w:bCs/>
          <w:color w:val="000000" w:themeColor="text1"/>
          <w:lang w:val="en-SG"/>
        </w:rPr>
        <w:lastRenderedPageBreak/>
        <w:t>Appendix B</w:t>
      </w:r>
    </w:p>
    <w:tbl>
      <w:tblPr>
        <w:tblStyle w:val="TableGrid"/>
        <w:tblW w:w="0" w:type="auto"/>
        <w:tblLook w:val="04A0" w:firstRow="1" w:lastRow="0" w:firstColumn="1" w:lastColumn="0" w:noHBand="0" w:noVBand="1"/>
      </w:tblPr>
      <w:tblGrid>
        <w:gridCol w:w="10790"/>
      </w:tblGrid>
      <w:tr w:rsidR="00870B8B" w14:paraId="1DE6E499" w14:textId="77777777">
        <w:tc>
          <w:tcPr>
            <w:tcW w:w="11016" w:type="dxa"/>
          </w:tcPr>
          <w:p w14:paraId="3C7A92EC"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FILA FORM – University of Malaya </w:t>
            </w:r>
          </w:p>
          <w:tbl>
            <w:tblPr>
              <w:tblW w:w="0" w:type="auto"/>
              <w:tblLook w:val="04A0" w:firstRow="1" w:lastRow="0" w:firstColumn="1" w:lastColumn="0" w:noHBand="0" w:noVBand="1"/>
            </w:tblPr>
            <w:tblGrid>
              <w:gridCol w:w="2610"/>
              <w:gridCol w:w="2734"/>
              <w:gridCol w:w="2191"/>
              <w:gridCol w:w="1532"/>
              <w:gridCol w:w="38"/>
              <w:gridCol w:w="1459"/>
            </w:tblGrid>
            <w:tr w:rsidR="00870B8B" w14:paraId="4AA9249B" w14:textId="77777777" w:rsidTr="00205164">
              <w:trPr>
                <w:trHeight w:val="110"/>
              </w:trPr>
              <w:tc>
                <w:tcPr>
                  <w:tcW w:w="2459" w:type="dxa"/>
                  <w:tcBorders>
                    <w:top w:val="single" w:sz="4" w:space="0" w:color="auto"/>
                    <w:left w:val="single" w:sz="4" w:space="0" w:color="auto"/>
                    <w:bottom w:val="single" w:sz="4" w:space="0" w:color="auto"/>
                    <w:right w:val="single" w:sz="4" w:space="0" w:color="auto"/>
                  </w:tcBorders>
                </w:tcPr>
                <w:p w14:paraId="45632DF1" w14:textId="77777777" w:rsidR="00870B8B" w:rsidRDefault="004622F0">
                  <w:pPr>
                    <w:spacing w:line="240" w:lineRule="auto"/>
                    <w:rPr>
                      <w:rFonts w:asciiTheme="minorHAnsi" w:eastAsia="Calibri" w:hAnsiTheme="minorHAnsi" w:cstheme="minorHAnsi"/>
                      <w:color w:val="000000" w:themeColor="text1"/>
                    </w:rPr>
                  </w:pPr>
                  <w:r>
                    <w:rPr>
                      <w:rFonts w:asciiTheme="minorHAnsi" w:hAnsiTheme="minorHAnsi" w:cstheme="minorHAnsi"/>
                      <w:color w:val="000000" w:themeColor="text1"/>
                    </w:rPr>
                    <w:t xml:space="preserve"> </w:t>
                  </w:r>
                  <w:r>
                    <w:rPr>
                      <w:rFonts w:asciiTheme="minorHAnsi" w:eastAsia="Calibri" w:hAnsiTheme="minorHAnsi" w:cstheme="minorHAnsi"/>
                      <w:b/>
                      <w:color w:val="000000" w:themeColor="text1"/>
                    </w:rPr>
                    <w:t xml:space="preserve">FACTS </w:t>
                  </w:r>
                </w:p>
              </w:tc>
              <w:tc>
                <w:tcPr>
                  <w:tcW w:w="2865" w:type="dxa"/>
                  <w:tcBorders>
                    <w:top w:val="single" w:sz="4" w:space="0" w:color="auto"/>
                    <w:left w:val="single" w:sz="4" w:space="0" w:color="auto"/>
                    <w:bottom w:val="single" w:sz="4" w:space="0" w:color="auto"/>
                    <w:right w:val="single" w:sz="4" w:space="0" w:color="auto"/>
                  </w:tcBorders>
                </w:tcPr>
                <w:p w14:paraId="08E657F6"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IDEAS </w:t>
                  </w:r>
                </w:p>
              </w:tc>
              <w:tc>
                <w:tcPr>
                  <w:tcW w:w="1768" w:type="dxa"/>
                  <w:tcBorders>
                    <w:top w:val="single" w:sz="4" w:space="0" w:color="auto"/>
                    <w:left w:val="single" w:sz="4" w:space="0" w:color="auto"/>
                    <w:bottom w:val="single" w:sz="4" w:space="0" w:color="auto"/>
                    <w:right w:val="single" w:sz="4" w:space="0" w:color="auto"/>
                  </w:tcBorders>
                </w:tcPr>
                <w:p w14:paraId="07C930F1"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LEARNING ISSUES </w:t>
                  </w:r>
                </w:p>
              </w:tc>
              <w:tc>
                <w:tcPr>
                  <w:tcW w:w="1872" w:type="dxa"/>
                  <w:tcBorders>
                    <w:top w:val="single" w:sz="4" w:space="0" w:color="auto"/>
                    <w:left w:val="single" w:sz="4" w:space="0" w:color="auto"/>
                    <w:bottom w:val="single" w:sz="4" w:space="0" w:color="auto"/>
                    <w:right w:val="single" w:sz="4" w:space="0" w:color="auto"/>
                  </w:tcBorders>
                </w:tcPr>
                <w:p w14:paraId="4C674659"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ACTION </w:t>
                  </w:r>
                </w:p>
              </w:tc>
              <w:tc>
                <w:tcPr>
                  <w:tcW w:w="1600" w:type="dxa"/>
                  <w:gridSpan w:val="2"/>
                  <w:tcBorders>
                    <w:top w:val="single" w:sz="4" w:space="0" w:color="auto"/>
                    <w:left w:val="single" w:sz="4" w:space="0" w:color="auto"/>
                    <w:bottom w:val="single" w:sz="4" w:space="0" w:color="auto"/>
                    <w:right w:val="single" w:sz="4" w:space="0" w:color="auto"/>
                  </w:tcBorders>
                </w:tcPr>
                <w:p w14:paraId="31029209"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DATELINE </w:t>
                  </w:r>
                </w:p>
              </w:tc>
            </w:tr>
            <w:tr w:rsidR="00870B8B" w14:paraId="06225CE6" w14:textId="77777777" w:rsidTr="00205164">
              <w:trPr>
                <w:trHeight w:val="110"/>
              </w:trPr>
              <w:tc>
                <w:tcPr>
                  <w:tcW w:w="2459" w:type="dxa"/>
                  <w:tcBorders>
                    <w:top w:val="single" w:sz="4" w:space="0" w:color="auto"/>
                    <w:left w:val="single" w:sz="4" w:space="0" w:color="auto"/>
                    <w:bottom w:val="single" w:sz="4" w:space="0" w:color="auto"/>
                    <w:right w:val="single" w:sz="4" w:space="0" w:color="auto"/>
                  </w:tcBorders>
                </w:tcPr>
                <w:p w14:paraId="55EE3722"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What we know about the task </w:t>
                  </w:r>
                </w:p>
              </w:tc>
              <w:tc>
                <w:tcPr>
                  <w:tcW w:w="4633" w:type="dxa"/>
                  <w:gridSpan w:val="2"/>
                  <w:tcBorders>
                    <w:top w:val="single" w:sz="4" w:space="0" w:color="auto"/>
                    <w:left w:val="single" w:sz="4" w:space="0" w:color="auto"/>
                    <w:bottom w:val="single" w:sz="4" w:space="0" w:color="auto"/>
                    <w:right w:val="single" w:sz="4" w:space="0" w:color="auto"/>
                  </w:tcBorders>
                </w:tcPr>
                <w:p w14:paraId="2EC5F19D"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What do we need to find out? </w:t>
                  </w:r>
                </w:p>
              </w:tc>
              <w:tc>
                <w:tcPr>
                  <w:tcW w:w="3472" w:type="dxa"/>
                  <w:gridSpan w:val="3"/>
                  <w:tcBorders>
                    <w:top w:val="single" w:sz="4" w:space="0" w:color="auto"/>
                    <w:left w:val="single" w:sz="4" w:space="0" w:color="auto"/>
                    <w:bottom w:val="single" w:sz="4" w:space="0" w:color="auto"/>
                    <w:right w:val="single" w:sz="4" w:space="0" w:color="auto"/>
                  </w:tcBorders>
                </w:tcPr>
                <w:p w14:paraId="7AD2DAD7"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Who is going to do it? </w:t>
                  </w:r>
                </w:p>
              </w:tc>
            </w:tr>
            <w:tr w:rsidR="00870B8B" w14:paraId="24B7B8F7" w14:textId="77777777" w:rsidTr="00205164">
              <w:trPr>
                <w:trHeight w:val="647"/>
              </w:trPr>
              <w:tc>
                <w:tcPr>
                  <w:tcW w:w="0" w:type="auto"/>
                  <w:tcBorders>
                    <w:top w:val="single" w:sz="4" w:space="0" w:color="auto"/>
                    <w:left w:val="single" w:sz="4" w:space="0" w:color="auto"/>
                    <w:bottom w:val="single" w:sz="4" w:space="0" w:color="auto"/>
                    <w:right w:val="single" w:sz="4" w:space="0" w:color="auto"/>
                  </w:tcBorders>
                </w:tcPr>
                <w:p w14:paraId="6F52A185" w14:textId="77777777" w:rsidR="00870B8B" w:rsidRDefault="00870B8B">
                  <w:pPr>
                    <w:spacing w:line="240" w:lineRule="auto"/>
                    <w:rPr>
                      <w:rFonts w:asciiTheme="minorHAnsi" w:hAnsiTheme="minorHAnsi" w:cstheme="minorHAnsi"/>
                      <w:color w:val="000000" w:themeColor="text1"/>
                    </w:rPr>
                  </w:pPr>
                </w:p>
                <w:p w14:paraId="500B4D79"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The phases or process to develop or model the system </w:t>
                  </w:r>
                </w:p>
                <w:p w14:paraId="5CA7F2FF"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Integrate theory and practical </w:t>
                  </w:r>
                </w:p>
                <w:p w14:paraId="32220AE3" w14:textId="77777777" w:rsidR="00870B8B" w:rsidRDefault="00870B8B">
                  <w:pPr>
                    <w:spacing w:line="240" w:lineRule="auto"/>
                    <w:rPr>
                      <w:rFonts w:asciiTheme="minorHAnsi" w:eastAsia="Calibri" w:hAnsiTheme="minorHAnsi" w:cstheme="minorHAnsi"/>
                      <w:color w:val="000000" w:themeColor="text1"/>
                    </w:rPr>
                  </w:pPr>
                </w:p>
              </w:tc>
              <w:tc>
                <w:tcPr>
                  <w:tcW w:w="0" w:type="auto"/>
                  <w:gridSpan w:val="2"/>
                  <w:tcBorders>
                    <w:top w:val="single" w:sz="4" w:space="0" w:color="auto"/>
                    <w:left w:val="single" w:sz="4" w:space="0" w:color="auto"/>
                    <w:bottom w:val="single" w:sz="4" w:space="0" w:color="auto"/>
                    <w:right w:val="single" w:sz="4" w:space="0" w:color="auto"/>
                  </w:tcBorders>
                </w:tcPr>
                <w:p w14:paraId="5F086FAB" w14:textId="77777777" w:rsidR="00870B8B" w:rsidRDefault="00870B8B">
                  <w:pPr>
                    <w:spacing w:line="240" w:lineRule="auto"/>
                    <w:rPr>
                      <w:rFonts w:asciiTheme="minorHAnsi" w:hAnsiTheme="minorHAnsi" w:cstheme="minorHAnsi"/>
                      <w:color w:val="000000" w:themeColor="text1"/>
                    </w:rPr>
                  </w:pPr>
                </w:p>
                <w:p w14:paraId="61B0DEB7"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To analyze and translated the theory into practical or real scenario </w:t>
                  </w:r>
                </w:p>
                <w:p w14:paraId="595D0C63"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To transfer the knowledge and suited with various of industries and provide the solution and improvement </w:t>
                  </w:r>
                </w:p>
                <w:p w14:paraId="61B1201C" w14:textId="77777777" w:rsidR="00870B8B" w:rsidRDefault="00870B8B">
                  <w:pPr>
                    <w:spacing w:line="240" w:lineRule="auto"/>
                    <w:rPr>
                      <w:rFonts w:asciiTheme="minorHAnsi" w:eastAsia="Calibri" w:hAnsiTheme="minorHAnsi" w:cstheme="minorHAnsi"/>
                      <w:color w:val="000000" w:themeColor="text1"/>
                    </w:rPr>
                  </w:pPr>
                </w:p>
              </w:tc>
              <w:tc>
                <w:tcPr>
                  <w:tcW w:w="1963" w:type="dxa"/>
                  <w:gridSpan w:val="2"/>
                  <w:tcBorders>
                    <w:top w:val="single" w:sz="4" w:space="0" w:color="auto"/>
                    <w:left w:val="single" w:sz="4" w:space="0" w:color="auto"/>
                    <w:bottom w:val="single" w:sz="4" w:space="0" w:color="auto"/>
                    <w:right w:val="single" w:sz="4" w:space="0" w:color="auto"/>
                  </w:tcBorders>
                </w:tcPr>
                <w:p w14:paraId="6329AC75" w14:textId="77777777" w:rsidR="00870B8B" w:rsidRDefault="00870B8B">
                  <w:pPr>
                    <w:spacing w:line="240" w:lineRule="auto"/>
                    <w:rPr>
                      <w:rFonts w:asciiTheme="minorHAnsi" w:hAnsiTheme="minorHAnsi" w:cstheme="minorHAnsi"/>
                      <w:color w:val="000000" w:themeColor="text1"/>
                    </w:rPr>
                  </w:pPr>
                </w:p>
                <w:p w14:paraId="50C9FFFC"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Activities and group discussion </w:t>
                  </w:r>
                </w:p>
                <w:p w14:paraId="706E4D92"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Find research information through internet or library </w:t>
                  </w:r>
                </w:p>
                <w:p w14:paraId="52A2D0E0" w14:textId="77777777" w:rsidR="00870B8B" w:rsidRDefault="00870B8B">
                  <w:pPr>
                    <w:spacing w:line="240" w:lineRule="auto"/>
                    <w:rPr>
                      <w:rFonts w:asciiTheme="minorHAnsi" w:eastAsia="Calibri" w:hAnsiTheme="minorHAnsi" w:cstheme="minorHAnsi"/>
                      <w:color w:val="000000" w:themeColor="text1"/>
                    </w:rPr>
                  </w:pPr>
                </w:p>
              </w:tc>
              <w:tc>
                <w:tcPr>
                  <w:tcW w:w="1509" w:type="dxa"/>
                  <w:tcBorders>
                    <w:top w:val="single" w:sz="4" w:space="0" w:color="auto"/>
                    <w:left w:val="single" w:sz="4" w:space="0" w:color="auto"/>
                    <w:bottom w:val="single" w:sz="4" w:space="0" w:color="auto"/>
                    <w:right w:val="single" w:sz="4" w:space="0" w:color="auto"/>
                  </w:tcBorders>
                </w:tcPr>
                <w:p w14:paraId="4B33FE83" w14:textId="77777777" w:rsidR="00870B8B" w:rsidRDefault="004622F0">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immediately </w:t>
                  </w:r>
                </w:p>
              </w:tc>
            </w:tr>
          </w:tbl>
          <w:p w14:paraId="373F993F" w14:textId="77777777" w:rsidR="00870B8B" w:rsidRDefault="00870B8B">
            <w:pPr>
              <w:spacing w:line="240" w:lineRule="auto"/>
              <w:rPr>
                <w:rFonts w:asciiTheme="minorHAnsi" w:eastAsia="Angsana New" w:hAnsiTheme="minorHAnsi" w:cstheme="minorHAnsi"/>
                <w:color w:val="000000" w:themeColor="text1"/>
                <w:lang w:val="en-SG"/>
              </w:rPr>
            </w:pPr>
          </w:p>
        </w:tc>
      </w:tr>
    </w:tbl>
    <w:p w14:paraId="3DDC8BD6" w14:textId="77777777" w:rsidR="00870B8B" w:rsidRDefault="00870B8B">
      <w:pPr>
        <w:spacing w:line="240" w:lineRule="auto"/>
        <w:rPr>
          <w:rFonts w:asciiTheme="minorHAnsi" w:eastAsia="Angsana New" w:hAnsiTheme="minorHAnsi" w:cstheme="minorHAnsi"/>
          <w:color w:val="000000" w:themeColor="text1"/>
          <w:lang w:val="en-SG"/>
        </w:rPr>
      </w:pPr>
    </w:p>
    <w:p w14:paraId="50ED6ACE" w14:textId="77777777" w:rsidR="00870B8B" w:rsidRDefault="00870B8B">
      <w:pPr>
        <w:spacing w:line="240" w:lineRule="auto"/>
        <w:rPr>
          <w:rFonts w:asciiTheme="minorHAnsi" w:eastAsia="Calibri" w:hAnsiTheme="minorHAnsi" w:cstheme="minorHAnsi"/>
          <w:color w:val="000000" w:themeColor="text1"/>
        </w:rPr>
      </w:pPr>
    </w:p>
    <w:p w14:paraId="3F27476A" w14:textId="77777777" w:rsidR="00870B8B" w:rsidRDefault="004622F0">
      <w:pPr>
        <w:spacing w:line="240" w:lineRule="auto"/>
        <w:ind w:hanging="2"/>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w:t>
      </w:r>
    </w:p>
    <w:p w14:paraId="60EB7A88" w14:textId="77777777" w:rsidR="00870B8B" w:rsidRDefault="00870B8B">
      <w:pPr>
        <w:rPr>
          <w:rFonts w:asciiTheme="minorHAnsi" w:eastAsia="Calibri" w:hAnsiTheme="minorHAnsi" w:cstheme="minorHAnsi"/>
          <w:color w:val="000000" w:themeColor="text1"/>
        </w:rPr>
      </w:pPr>
    </w:p>
    <w:sectPr w:rsidR="00870B8B">
      <w:type w:val="continuous"/>
      <w:pgSz w:w="12240" w:h="15840"/>
      <w:pgMar w:top="426" w:right="720" w:bottom="567"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1178A" w14:textId="77777777" w:rsidR="0037736D" w:rsidRDefault="0037736D"/>
  </w:endnote>
  <w:endnote w:type="continuationSeparator" w:id="0">
    <w:p w14:paraId="43AF17DC" w14:textId="77777777" w:rsidR="0037736D" w:rsidRDefault="0037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Noto Sans Symbols">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3C0D6" w14:textId="77777777" w:rsidR="0037736D" w:rsidRDefault="0037736D"/>
  </w:footnote>
  <w:footnote w:type="continuationSeparator" w:id="0">
    <w:p w14:paraId="7E28343E" w14:textId="77777777" w:rsidR="0037736D" w:rsidRDefault="00377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E034D0"/>
    <w:multiLevelType w:val="singleLevel"/>
    <w:tmpl w:val="C3E034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5BA8501"/>
    <w:multiLevelType w:val="singleLevel"/>
    <w:tmpl w:val="E5BA8501"/>
    <w:lvl w:ilvl="0">
      <w:start w:val="1"/>
      <w:numFmt w:val="lowerLetter"/>
      <w:lvlText w:val="%1."/>
      <w:lvlJc w:val="left"/>
      <w:pPr>
        <w:tabs>
          <w:tab w:val="left" w:pos="425"/>
        </w:tabs>
        <w:ind w:left="425" w:hanging="425"/>
      </w:pPr>
      <w:rPr>
        <w:rFonts w:hint="default"/>
      </w:rPr>
    </w:lvl>
  </w:abstractNum>
  <w:abstractNum w:abstractNumId="2" w15:restartNumberingAfterBreak="0">
    <w:nsid w:val="ED019F5A"/>
    <w:multiLevelType w:val="singleLevel"/>
    <w:tmpl w:val="ED019F5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79D38C7"/>
    <w:multiLevelType w:val="multilevel"/>
    <w:tmpl w:val="079D38C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4B36924"/>
    <w:multiLevelType w:val="singleLevel"/>
    <w:tmpl w:val="14B36924"/>
    <w:lvl w:ilvl="0">
      <w:start w:val="1"/>
      <w:numFmt w:val="decimal"/>
      <w:lvlText w:val="%1."/>
      <w:lvlJc w:val="left"/>
      <w:pPr>
        <w:tabs>
          <w:tab w:val="left" w:pos="425"/>
        </w:tabs>
        <w:ind w:left="425" w:hanging="425"/>
      </w:pPr>
      <w:rPr>
        <w:rFonts w:hint="default"/>
      </w:rPr>
    </w:lvl>
  </w:abstractNum>
  <w:abstractNum w:abstractNumId="5" w15:restartNumberingAfterBreak="0">
    <w:nsid w:val="18D7A919"/>
    <w:multiLevelType w:val="singleLevel"/>
    <w:tmpl w:val="18D7A91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8394EBA"/>
    <w:multiLevelType w:val="multilevel"/>
    <w:tmpl w:val="28394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5A05D6"/>
    <w:multiLevelType w:val="multilevel"/>
    <w:tmpl w:val="2A5A0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102A3F"/>
    <w:multiLevelType w:val="multilevel"/>
    <w:tmpl w:val="2F102A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rPr>
        <w:rFonts w:asciiTheme="minorHAnsi" w:eastAsiaTheme="minorHAnsi" w:hAnsiTheme="minorHAnsi" w:cstheme="minorBidi"/>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423D56"/>
    <w:multiLevelType w:val="multilevel"/>
    <w:tmpl w:val="4C423D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58F576DD"/>
    <w:multiLevelType w:val="multilevel"/>
    <w:tmpl w:val="58F576DD"/>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E2F14"/>
    <w:multiLevelType w:val="multilevel"/>
    <w:tmpl w:val="5F7E2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CE60E5F"/>
    <w:multiLevelType w:val="multilevel"/>
    <w:tmpl w:val="6CE60E5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6E1567B9"/>
    <w:multiLevelType w:val="multilevel"/>
    <w:tmpl w:val="6E1567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13"/>
  </w:num>
  <w:num w:numId="4">
    <w:abstractNumId w:val="8"/>
  </w:num>
  <w:num w:numId="5">
    <w:abstractNumId w:val="2"/>
  </w:num>
  <w:num w:numId="6">
    <w:abstractNumId w:val="11"/>
  </w:num>
  <w:num w:numId="7">
    <w:abstractNumId w:val="5"/>
  </w:num>
  <w:num w:numId="8">
    <w:abstractNumId w:val="4"/>
  </w:num>
  <w:num w:numId="9">
    <w:abstractNumId w:val="3"/>
  </w:num>
  <w:num w:numId="10">
    <w:abstractNumId w:val="6"/>
  </w:num>
  <w:num w:numId="11">
    <w:abstractNumId w:val="7"/>
  </w:num>
  <w:num w:numId="12">
    <w:abstractNumId w:val="10"/>
  </w:num>
  <w:num w:numId="13">
    <w:abstractNumId w:val="12"/>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ISHAH BINTI ABU BAKAR">
    <w15:presenceInfo w15:providerId="AD" w15:userId="S-1-5-21-2572648265-2888447171-2790264418-1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hyphenationZone w:val="425"/>
  <w:drawingGridHorizontalSpacing w:val="181"/>
  <w:drawingGridVerticalSpacing w:val="181"/>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419"/>
    <w:rsid w:val="00016062"/>
    <w:rsid w:val="000271B2"/>
    <w:rsid w:val="000351D1"/>
    <w:rsid w:val="00066DE5"/>
    <w:rsid w:val="00076E15"/>
    <w:rsid w:val="00082173"/>
    <w:rsid w:val="000973F1"/>
    <w:rsid w:val="000A548F"/>
    <w:rsid w:val="000B55ED"/>
    <w:rsid w:val="000E39C9"/>
    <w:rsid w:val="001067DC"/>
    <w:rsid w:val="00130273"/>
    <w:rsid w:val="00132949"/>
    <w:rsid w:val="0014163B"/>
    <w:rsid w:val="00153C15"/>
    <w:rsid w:val="0016305B"/>
    <w:rsid w:val="0017120E"/>
    <w:rsid w:val="00172A27"/>
    <w:rsid w:val="001902FB"/>
    <w:rsid w:val="001A08B5"/>
    <w:rsid w:val="001B47A6"/>
    <w:rsid w:val="00205164"/>
    <w:rsid w:val="00225676"/>
    <w:rsid w:val="002274D9"/>
    <w:rsid w:val="002464E3"/>
    <w:rsid w:val="00250976"/>
    <w:rsid w:val="002575AC"/>
    <w:rsid w:val="00295BA0"/>
    <w:rsid w:val="002966D9"/>
    <w:rsid w:val="002A135F"/>
    <w:rsid w:val="002D63B6"/>
    <w:rsid w:val="0032266D"/>
    <w:rsid w:val="00325128"/>
    <w:rsid w:val="003464DA"/>
    <w:rsid w:val="00355EF8"/>
    <w:rsid w:val="00357AEE"/>
    <w:rsid w:val="00372797"/>
    <w:rsid w:val="0037736D"/>
    <w:rsid w:val="00386351"/>
    <w:rsid w:val="003A0BD1"/>
    <w:rsid w:val="00402617"/>
    <w:rsid w:val="004136FB"/>
    <w:rsid w:val="0042277A"/>
    <w:rsid w:val="00446994"/>
    <w:rsid w:val="004520A0"/>
    <w:rsid w:val="004622F0"/>
    <w:rsid w:val="00476206"/>
    <w:rsid w:val="00481D29"/>
    <w:rsid w:val="004B78C0"/>
    <w:rsid w:val="004C2E4C"/>
    <w:rsid w:val="004C3B5F"/>
    <w:rsid w:val="004E4451"/>
    <w:rsid w:val="004E629B"/>
    <w:rsid w:val="004F7D41"/>
    <w:rsid w:val="00530330"/>
    <w:rsid w:val="00535A71"/>
    <w:rsid w:val="00542DE7"/>
    <w:rsid w:val="0058308E"/>
    <w:rsid w:val="00584A15"/>
    <w:rsid w:val="005A13E4"/>
    <w:rsid w:val="005A3C81"/>
    <w:rsid w:val="005A4BF6"/>
    <w:rsid w:val="005B2E5D"/>
    <w:rsid w:val="005C4FC3"/>
    <w:rsid w:val="005E27F2"/>
    <w:rsid w:val="00600ABC"/>
    <w:rsid w:val="00600D93"/>
    <w:rsid w:val="006208B0"/>
    <w:rsid w:val="00640F37"/>
    <w:rsid w:val="00655F23"/>
    <w:rsid w:val="006C10DF"/>
    <w:rsid w:val="006C410F"/>
    <w:rsid w:val="006D15FE"/>
    <w:rsid w:val="007118A3"/>
    <w:rsid w:val="00717864"/>
    <w:rsid w:val="00771B12"/>
    <w:rsid w:val="007F4F7E"/>
    <w:rsid w:val="00814D57"/>
    <w:rsid w:val="00835A13"/>
    <w:rsid w:val="00835AEF"/>
    <w:rsid w:val="00846F9C"/>
    <w:rsid w:val="008514FC"/>
    <w:rsid w:val="00854C53"/>
    <w:rsid w:val="008634A6"/>
    <w:rsid w:val="0086717E"/>
    <w:rsid w:val="0087031D"/>
    <w:rsid w:val="00870B8B"/>
    <w:rsid w:val="008B1B03"/>
    <w:rsid w:val="008C2B85"/>
    <w:rsid w:val="008E7B75"/>
    <w:rsid w:val="00905DD4"/>
    <w:rsid w:val="0091437F"/>
    <w:rsid w:val="00920BAF"/>
    <w:rsid w:val="00962868"/>
    <w:rsid w:val="009751D3"/>
    <w:rsid w:val="009801E8"/>
    <w:rsid w:val="00985491"/>
    <w:rsid w:val="00992325"/>
    <w:rsid w:val="00993DB8"/>
    <w:rsid w:val="00995054"/>
    <w:rsid w:val="009C015C"/>
    <w:rsid w:val="009E2B00"/>
    <w:rsid w:val="00A03377"/>
    <w:rsid w:val="00A3360B"/>
    <w:rsid w:val="00A60A5D"/>
    <w:rsid w:val="00A822DB"/>
    <w:rsid w:val="00A92C6B"/>
    <w:rsid w:val="00AA14A0"/>
    <w:rsid w:val="00AD26EE"/>
    <w:rsid w:val="00AF00DC"/>
    <w:rsid w:val="00B05066"/>
    <w:rsid w:val="00B15D27"/>
    <w:rsid w:val="00B2232C"/>
    <w:rsid w:val="00B34A3F"/>
    <w:rsid w:val="00B4689F"/>
    <w:rsid w:val="00B72234"/>
    <w:rsid w:val="00B8249A"/>
    <w:rsid w:val="00B867AA"/>
    <w:rsid w:val="00B9350E"/>
    <w:rsid w:val="00B949A2"/>
    <w:rsid w:val="00B97109"/>
    <w:rsid w:val="00BB2198"/>
    <w:rsid w:val="00BB38B8"/>
    <w:rsid w:val="00BC5295"/>
    <w:rsid w:val="00BC64FA"/>
    <w:rsid w:val="00BC76B4"/>
    <w:rsid w:val="00BD07CA"/>
    <w:rsid w:val="00BD2A10"/>
    <w:rsid w:val="00BD7D09"/>
    <w:rsid w:val="00BE4549"/>
    <w:rsid w:val="00BE4EC0"/>
    <w:rsid w:val="00BF5D91"/>
    <w:rsid w:val="00C070CD"/>
    <w:rsid w:val="00C16F34"/>
    <w:rsid w:val="00C20DA5"/>
    <w:rsid w:val="00C614E0"/>
    <w:rsid w:val="00C62785"/>
    <w:rsid w:val="00C9258E"/>
    <w:rsid w:val="00C95EEC"/>
    <w:rsid w:val="00CA7092"/>
    <w:rsid w:val="00CC0CC7"/>
    <w:rsid w:val="00CD43A2"/>
    <w:rsid w:val="00CE5177"/>
    <w:rsid w:val="00CE6E6C"/>
    <w:rsid w:val="00CF0443"/>
    <w:rsid w:val="00CF12DF"/>
    <w:rsid w:val="00CF5815"/>
    <w:rsid w:val="00CF5F82"/>
    <w:rsid w:val="00D05270"/>
    <w:rsid w:val="00D243FD"/>
    <w:rsid w:val="00D31AAC"/>
    <w:rsid w:val="00D477DB"/>
    <w:rsid w:val="00D513E4"/>
    <w:rsid w:val="00DF4511"/>
    <w:rsid w:val="00E16E6F"/>
    <w:rsid w:val="00E170DC"/>
    <w:rsid w:val="00E20571"/>
    <w:rsid w:val="00E24C24"/>
    <w:rsid w:val="00E5580F"/>
    <w:rsid w:val="00EA51BA"/>
    <w:rsid w:val="00EA6865"/>
    <w:rsid w:val="00ED0690"/>
    <w:rsid w:val="00ED7F80"/>
    <w:rsid w:val="00F055B1"/>
    <w:rsid w:val="00F05EC1"/>
    <w:rsid w:val="00F07670"/>
    <w:rsid w:val="00F366E3"/>
    <w:rsid w:val="00F52993"/>
    <w:rsid w:val="00F620A9"/>
    <w:rsid w:val="00FB2633"/>
    <w:rsid w:val="00FC0098"/>
    <w:rsid w:val="00FC345E"/>
    <w:rsid w:val="00FE1FF0"/>
    <w:rsid w:val="019070E6"/>
    <w:rsid w:val="0255232D"/>
    <w:rsid w:val="0272150C"/>
    <w:rsid w:val="02907C97"/>
    <w:rsid w:val="03141773"/>
    <w:rsid w:val="041B69D7"/>
    <w:rsid w:val="04FB36E3"/>
    <w:rsid w:val="08E77308"/>
    <w:rsid w:val="0C3D0BA8"/>
    <w:rsid w:val="0D417D30"/>
    <w:rsid w:val="0E2F64A1"/>
    <w:rsid w:val="11C13D46"/>
    <w:rsid w:val="16506F4A"/>
    <w:rsid w:val="1C34122E"/>
    <w:rsid w:val="238B55E1"/>
    <w:rsid w:val="276877B6"/>
    <w:rsid w:val="289D05E5"/>
    <w:rsid w:val="2AB475A5"/>
    <w:rsid w:val="2E390BE9"/>
    <w:rsid w:val="2E48457C"/>
    <w:rsid w:val="30E51129"/>
    <w:rsid w:val="31254ADB"/>
    <w:rsid w:val="31902C85"/>
    <w:rsid w:val="31D7641A"/>
    <w:rsid w:val="3530478E"/>
    <w:rsid w:val="35425263"/>
    <w:rsid w:val="354471C4"/>
    <w:rsid w:val="375527D0"/>
    <w:rsid w:val="398415CB"/>
    <w:rsid w:val="3A8A3967"/>
    <w:rsid w:val="3D236D87"/>
    <w:rsid w:val="409E2D0C"/>
    <w:rsid w:val="41E55C09"/>
    <w:rsid w:val="42D44853"/>
    <w:rsid w:val="43276F76"/>
    <w:rsid w:val="45917A42"/>
    <w:rsid w:val="466431A3"/>
    <w:rsid w:val="46995DBF"/>
    <w:rsid w:val="46FB08D8"/>
    <w:rsid w:val="491E24E2"/>
    <w:rsid w:val="4A72797E"/>
    <w:rsid w:val="4B621536"/>
    <w:rsid w:val="4B962CD9"/>
    <w:rsid w:val="4BCF0363"/>
    <w:rsid w:val="4D23250C"/>
    <w:rsid w:val="4D6213B2"/>
    <w:rsid w:val="4D6B311E"/>
    <w:rsid w:val="513A1544"/>
    <w:rsid w:val="51460C42"/>
    <w:rsid w:val="51A9284B"/>
    <w:rsid w:val="58A81526"/>
    <w:rsid w:val="5F6404F7"/>
    <w:rsid w:val="5F7C5DC7"/>
    <w:rsid w:val="618A6722"/>
    <w:rsid w:val="651C0EAF"/>
    <w:rsid w:val="665C7532"/>
    <w:rsid w:val="66DB35F7"/>
    <w:rsid w:val="67D253E8"/>
    <w:rsid w:val="68FB6A04"/>
    <w:rsid w:val="6F83053F"/>
    <w:rsid w:val="6F952D4C"/>
    <w:rsid w:val="6F9C1D78"/>
    <w:rsid w:val="6FB6609C"/>
    <w:rsid w:val="749C7979"/>
    <w:rsid w:val="74D34686"/>
    <w:rsid w:val="7587330B"/>
    <w:rsid w:val="75CF65D9"/>
    <w:rsid w:val="75DC32BD"/>
    <w:rsid w:val="762911A0"/>
    <w:rsid w:val="76C26BDA"/>
    <w:rsid w:val="77D57979"/>
    <w:rsid w:val="796166D5"/>
    <w:rsid w:val="7B362E2D"/>
    <w:rsid w:val="7B8C2934"/>
    <w:rsid w:val="7D0C2DB6"/>
    <w:rsid w:val="7F305E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CF6"/>
  <w15:docId w15:val="{880B4610-5282-D34A-B606-C48183CA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Arial Unicode MS" w:eastAsia="Arial Unicode MS" w:hAnsi="Arial Unicode MS" w:cs="Arial Unicode MS"/>
      <w:color w:val="000000"/>
      <w:sz w:val="24"/>
      <w:szCs w:val="24"/>
      <w:lang w:val="en-US" w:eastAsia="en-SG"/>
    </w:rPr>
  </w:style>
  <w:style w:type="paragraph" w:styleId="Heading2">
    <w:name w:val="heading 2"/>
    <w:basedOn w:val="Normal"/>
    <w:next w:val="Normal"/>
    <w:uiPriority w:val="9"/>
    <w:qFormat/>
    <w:pPr>
      <w:spacing w:before="100" w:beforeAutospacing="1" w:after="100" w:afterAutospacing="1"/>
      <w:outlineLvl w:val="1"/>
    </w:pPr>
    <w:rPr>
      <w:rFonts w:ascii="Times New Roman" w:eastAsia="Times New Roman" w:hAnsi="Times New Roman" w:cs="Times New Roman"/>
      <w:b/>
      <w:bCs/>
      <w:sz w:val="36"/>
      <w:szCs w:val="36"/>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qFormat/>
    <w:pPr>
      <w:jc w:val="both"/>
    </w:pPr>
    <w:rPr>
      <w:b/>
    </w:rPr>
  </w:style>
  <w:style w:type="paragraph" w:styleId="Title">
    <w:name w:val="Title"/>
    <w:basedOn w:val="Normal"/>
    <w:qFormat/>
    <w:pPr>
      <w:jc w:val="center"/>
    </w:pPr>
    <w:rPr>
      <w:b/>
      <w:u w:val="single"/>
    </w:rPr>
  </w:style>
  <w:style w:type="character" w:styleId="CommentReference">
    <w:name w:val="annotation reference"/>
    <w:basedOn w:val="DefaultParagraphFont"/>
    <w:uiPriority w:val="99"/>
    <w:semiHidden/>
    <w:unhideWhenUsed/>
    <w:qFormat/>
    <w:rPr>
      <w:sz w:val="16"/>
      <w:szCs w:val="16"/>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qFormat/>
    <w:rPr>
      <w:color w:val="0066CC"/>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
    <w:name w:val="Heading #1_"/>
    <w:basedOn w:val="DefaultParagraphFont"/>
    <w:link w:val="Heading10"/>
    <w:rPr>
      <w:rFonts w:ascii="Arial" w:eastAsia="Arial" w:hAnsi="Arial" w:cs="Arial"/>
      <w:spacing w:val="0"/>
      <w:sz w:val="28"/>
      <w:szCs w:val="28"/>
    </w:rPr>
  </w:style>
  <w:style w:type="paragraph" w:customStyle="1" w:styleId="Heading10">
    <w:name w:val="Heading #1"/>
    <w:basedOn w:val="Normal"/>
    <w:link w:val="Heading1"/>
    <w:qFormat/>
    <w:pPr>
      <w:shd w:val="clear" w:color="auto" w:fill="FFFFFF"/>
      <w:spacing w:after="900" w:line="0" w:lineRule="atLeast"/>
      <w:outlineLvl w:val="0"/>
    </w:pPr>
    <w:rPr>
      <w:rFonts w:ascii="Arial" w:eastAsia="Arial" w:hAnsi="Arial" w:cs="Arial"/>
      <w:b/>
      <w:bCs/>
      <w:sz w:val="28"/>
      <w:szCs w:val="28"/>
    </w:rPr>
  </w:style>
  <w:style w:type="character" w:customStyle="1" w:styleId="Headerorfooter">
    <w:name w:val="Header or footer_"/>
    <w:basedOn w:val="DefaultParagraphFont"/>
    <w:link w:val="Headerorfooter0"/>
    <w:qFormat/>
    <w:rPr>
      <w:rFonts w:ascii="Times New Roman" w:eastAsia="Times New Roman" w:hAnsi="Times New Roman" w:cs="Times New Roman"/>
      <w:sz w:val="20"/>
      <w:szCs w:val="20"/>
    </w:rPr>
  </w:style>
  <w:style w:type="paragraph" w:customStyle="1" w:styleId="Headerorfooter0">
    <w:name w:val="Header or footer"/>
    <w:basedOn w:val="Normal"/>
    <w:link w:val="Headerorfooter"/>
    <w:pPr>
      <w:shd w:val="clear" w:color="auto" w:fill="FFFFFF"/>
    </w:pPr>
    <w:rPr>
      <w:rFonts w:ascii="Times New Roman" w:eastAsia="Times New Roman" w:hAnsi="Times New Roman" w:cs="Times New Roman"/>
      <w:sz w:val="20"/>
      <w:szCs w:val="20"/>
    </w:rPr>
  </w:style>
  <w:style w:type="character" w:customStyle="1" w:styleId="HeaderorfooterArial">
    <w:name w:val="Header or footer + Arial"/>
    <w:basedOn w:val="Headerorfooter"/>
    <w:qFormat/>
    <w:rPr>
      <w:rFonts w:ascii="Arial" w:eastAsia="Arial" w:hAnsi="Arial" w:cs="Arial"/>
      <w:b/>
      <w:bCs/>
      <w:spacing w:val="0"/>
      <w:sz w:val="19"/>
      <w:szCs w:val="19"/>
    </w:rPr>
  </w:style>
  <w:style w:type="character" w:customStyle="1" w:styleId="Heading20">
    <w:name w:val="Heading #2_"/>
    <w:basedOn w:val="DefaultParagraphFont"/>
    <w:link w:val="Heading21"/>
    <w:rPr>
      <w:rFonts w:ascii="Angsana New" w:eastAsia="Angsana New" w:hAnsi="Angsana New" w:cs="Angsana New"/>
      <w:spacing w:val="0"/>
      <w:sz w:val="36"/>
      <w:szCs w:val="36"/>
    </w:rPr>
  </w:style>
  <w:style w:type="paragraph" w:customStyle="1" w:styleId="Heading21">
    <w:name w:val="Heading #21"/>
    <w:basedOn w:val="Normal"/>
    <w:link w:val="Heading20"/>
    <w:pPr>
      <w:shd w:val="clear" w:color="auto" w:fill="FFFFFF"/>
      <w:spacing w:before="900" w:line="554" w:lineRule="exact"/>
      <w:outlineLvl w:val="1"/>
    </w:pPr>
    <w:rPr>
      <w:rFonts w:ascii="Angsana New" w:eastAsia="Angsana New" w:hAnsi="Angsana New" w:cs="Angsana New"/>
      <w:b/>
      <w:bCs/>
      <w:sz w:val="36"/>
      <w:szCs w:val="36"/>
    </w:rPr>
  </w:style>
  <w:style w:type="character" w:customStyle="1" w:styleId="Heading22">
    <w:name w:val="Heading #2"/>
    <w:basedOn w:val="Heading20"/>
    <w:qFormat/>
    <w:rPr>
      <w:rFonts w:ascii="Angsana New" w:eastAsia="Angsana New" w:hAnsi="Angsana New" w:cs="Angsana New"/>
      <w:spacing w:val="0"/>
      <w:sz w:val="36"/>
      <w:szCs w:val="36"/>
      <w:u w:val="single"/>
    </w:rPr>
  </w:style>
  <w:style w:type="character" w:customStyle="1" w:styleId="Bodytext">
    <w:name w:val="Body text_"/>
    <w:basedOn w:val="DefaultParagraphFont"/>
    <w:link w:val="BodyText1"/>
    <w:qFormat/>
    <w:rPr>
      <w:rFonts w:ascii="Angsana New" w:eastAsia="Angsana New" w:hAnsi="Angsana New" w:cs="Angsana New"/>
      <w:spacing w:val="0"/>
      <w:sz w:val="35"/>
      <w:szCs w:val="35"/>
    </w:rPr>
  </w:style>
  <w:style w:type="paragraph" w:customStyle="1" w:styleId="BodyText1">
    <w:name w:val="Body Text1"/>
    <w:basedOn w:val="Normal"/>
    <w:link w:val="Bodytext"/>
    <w:qFormat/>
    <w:pPr>
      <w:shd w:val="clear" w:color="auto" w:fill="FFFFFF"/>
      <w:spacing w:after="240" w:line="277" w:lineRule="exact"/>
      <w:ind w:hanging="360"/>
      <w:jc w:val="both"/>
    </w:pPr>
    <w:rPr>
      <w:rFonts w:ascii="Angsana New" w:eastAsia="Angsana New" w:hAnsi="Angsana New" w:cs="Angsana New"/>
      <w:sz w:val="35"/>
      <w:szCs w:val="35"/>
    </w:rPr>
  </w:style>
  <w:style w:type="character" w:customStyle="1" w:styleId="Bodytext2">
    <w:name w:val="Body text (2)_"/>
    <w:basedOn w:val="DefaultParagraphFont"/>
    <w:link w:val="Bodytext20"/>
    <w:qFormat/>
    <w:rPr>
      <w:rFonts w:ascii="Arial" w:eastAsia="Arial" w:hAnsi="Arial" w:cs="Arial"/>
      <w:spacing w:val="0"/>
      <w:sz w:val="23"/>
      <w:szCs w:val="23"/>
    </w:rPr>
  </w:style>
  <w:style w:type="paragraph" w:customStyle="1" w:styleId="Bodytext20">
    <w:name w:val="Body text (2)"/>
    <w:basedOn w:val="Normal"/>
    <w:link w:val="Bodytext2"/>
    <w:qFormat/>
    <w:pPr>
      <w:shd w:val="clear" w:color="auto" w:fill="FFFFFF"/>
      <w:spacing w:before="120" w:line="274" w:lineRule="exact"/>
    </w:pPr>
    <w:rPr>
      <w:rFonts w:ascii="Arial" w:eastAsia="Arial" w:hAnsi="Arial" w:cs="Arial"/>
      <w:sz w:val="23"/>
      <w:szCs w:val="23"/>
    </w:rPr>
  </w:style>
  <w:style w:type="character" w:customStyle="1" w:styleId="Bodytext3">
    <w:name w:val="Body text (3)_"/>
    <w:basedOn w:val="DefaultParagraphFont"/>
    <w:link w:val="Bodytext31"/>
    <w:qFormat/>
    <w:rPr>
      <w:rFonts w:ascii="Angsana New" w:eastAsia="Angsana New" w:hAnsi="Angsana New" w:cs="Angsana New"/>
      <w:spacing w:val="0"/>
      <w:sz w:val="36"/>
      <w:szCs w:val="36"/>
    </w:rPr>
  </w:style>
  <w:style w:type="paragraph" w:customStyle="1" w:styleId="Bodytext31">
    <w:name w:val="Body text (3)1"/>
    <w:basedOn w:val="Normal"/>
    <w:link w:val="Bodytext3"/>
    <w:pPr>
      <w:shd w:val="clear" w:color="auto" w:fill="FFFFFF"/>
      <w:spacing w:line="0" w:lineRule="atLeast"/>
    </w:pPr>
    <w:rPr>
      <w:rFonts w:ascii="Angsana New" w:eastAsia="Angsana New" w:hAnsi="Angsana New" w:cs="Angsana New"/>
      <w:b/>
      <w:bCs/>
      <w:sz w:val="36"/>
      <w:szCs w:val="36"/>
    </w:rPr>
  </w:style>
  <w:style w:type="character" w:customStyle="1" w:styleId="Bodytext30">
    <w:name w:val="Body text (3)"/>
    <w:basedOn w:val="Bodytext3"/>
    <w:qFormat/>
    <w:rPr>
      <w:rFonts w:ascii="Angsana New" w:eastAsia="Angsana New" w:hAnsi="Angsana New" w:cs="Angsana New"/>
      <w:spacing w:val="0"/>
      <w:sz w:val="36"/>
      <w:szCs w:val="36"/>
      <w:u w:val="single"/>
    </w:rPr>
  </w:style>
  <w:style w:type="character" w:customStyle="1" w:styleId="Bodytext18pt">
    <w:name w:val="Body text + 18 pt"/>
    <w:basedOn w:val="Bodytext"/>
    <w:qFormat/>
    <w:rPr>
      <w:rFonts w:ascii="Angsana New" w:eastAsia="Angsana New" w:hAnsi="Angsana New" w:cs="Angsana New"/>
      <w:b/>
      <w:bCs/>
      <w:spacing w:val="0"/>
      <w:sz w:val="36"/>
      <w:szCs w:val="36"/>
    </w:rPr>
  </w:style>
  <w:style w:type="character" w:customStyle="1" w:styleId="Tablecaption">
    <w:name w:val="Table caption_"/>
    <w:basedOn w:val="DefaultParagraphFont"/>
    <w:link w:val="Tablecaption0"/>
    <w:qFormat/>
    <w:rPr>
      <w:rFonts w:ascii="Angsana New" w:eastAsia="Angsana New" w:hAnsi="Angsana New" w:cs="Angsana New"/>
      <w:spacing w:val="0"/>
      <w:sz w:val="36"/>
      <w:szCs w:val="36"/>
    </w:rPr>
  </w:style>
  <w:style w:type="paragraph" w:customStyle="1" w:styleId="Tablecaption0">
    <w:name w:val="Table caption"/>
    <w:basedOn w:val="Normal"/>
    <w:link w:val="Tablecaption"/>
    <w:qFormat/>
    <w:pPr>
      <w:shd w:val="clear" w:color="auto" w:fill="FFFFFF"/>
      <w:spacing w:line="0" w:lineRule="atLeast"/>
    </w:pPr>
    <w:rPr>
      <w:rFonts w:ascii="Angsana New" w:eastAsia="Angsana New" w:hAnsi="Angsana New" w:cs="Angsana New"/>
      <w:b/>
      <w:bCs/>
      <w:sz w:val="36"/>
      <w:szCs w:val="36"/>
    </w:rPr>
  </w:style>
  <w:style w:type="character" w:customStyle="1" w:styleId="HeaderChar">
    <w:name w:val="Header Char"/>
    <w:basedOn w:val="DefaultParagraphFont"/>
    <w:link w:val="Header"/>
    <w:uiPriority w:val="99"/>
    <w:qFormat/>
    <w:rPr>
      <w:color w:val="000000"/>
    </w:rPr>
  </w:style>
  <w:style w:type="character" w:customStyle="1" w:styleId="FooterChar">
    <w:name w:val="Footer Char"/>
    <w:basedOn w:val="DefaultParagraphFont"/>
    <w:link w:val="Footer"/>
    <w:uiPriority w:val="99"/>
    <w:qFormat/>
    <w:rPr>
      <w:color w:val="000000"/>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rFonts w:ascii="Arial Unicode MS" w:eastAsia="Arial Unicode MS" w:hAnsi="Arial Unicode MS" w:cs="Arial Unicode MS"/>
      <w:color w:val="000000"/>
      <w:lang w:val="en-US" w:eastAsia="en-SG"/>
    </w:rPr>
  </w:style>
  <w:style w:type="character" w:customStyle="1" w:styleId="CommentSubjectChar">
    <w:name w:val="Comment Subject Char"/>
    <w:basedOn w:val="CommentTextChar"/>
    <w:link w:val="CommentSubject"/>
    <w:uiPriority w:val="99"/>
    <w:semiHidden/>
    <w:qFormat/>
    <w:rPr>
      <w:rFonts w:ascii="Arial Unicode MS" w:eastAsia="Arial Unicode MS" w:hAnsi="Arial Unicode MS" w:cs="Arial Unicode MS"/>
      <w:b/>
      <w:bCs/>
      <w:color w:val="000000"/>
      <w:lang w:val="en-US" w:eastAsia="en-SG"/>
    </w:rPr>
  </w:style>
  <w:style w:type="character" w:customStyle="1" w:styleId="BalloonTextChar">
    <w:name w:val="Balloon Text Char"/>
    <w:basedOn w:val="DefaultParagraphFont"/>
    <w:link w:val="BalloonText"/>
    <w:uiPriority w:val="99"/>
    <w:semiHidden/>
    <w:qFormat/>
    <w:rPr>
      <w:rFonts w:ascii="Segoe UI" w:eastAsia="Arial Unicode MS" w:hAnsi="Segoe UI" w:cs="Segoe UI"/>
      <w:color w:val="000000"/>
      <w:sz w:val="18"/>
      <w:szCs w:val="18"/>
      <w:lang w:val="en-US" w:eastAsia="en-SG"/>
    </w:r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table" w:customStyle="1" w:styleId="Style21">
    <w:name w:val="_Style 21"/>
    <w:basedOn w:val="TableNormal"/>
    <w:qFormat/>
    <w:tblPr/>
  </w:style>
  <w:style w:type="paragraph" w:customStyle="1" w:styleId="ListParagraph1">
    <w:name w:val="List Paragraph1"/>
    <w:basedOn w:val="Normal"/>
    <w:uiPriority w:val="34"/>
    <w:qFormat/>
    <w:pPr>
      <w:ind w:left="720"/>
      <w:contextualSpacing/>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tepoint.com/create-a-polyline-using-the-geolocation-and-the-google-maps-api/" TargetMode="External"/><Relationship Id="rId18" Type="http://schemas.openxmlformats.org/officeDocument/2006/relationships/hyperlink" Target="https://plot.ly/python/getting-starte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vgm64/gmplot" TargetMode="External"/><Relationship Id="rId17" Type="http://schemas.openxmlformats.org/officeDocument/2006/relationships/hyperlink" Target="http://www.instructables.com/id/Plotly-with-Python/" TargetMode="External"/><Relationship Id="rId2" Type="http://schemas.openxmlformats.org/officeDocument/2006/relationships/customXml" Target="../customXml/item2.xml"/><Relationship Id="rId16" Type="http://schemas.openxmlformats.org/officeDocument/2006/relationships/hyperlink" Target="https://www.ranks.nl/stopwords" TargetMode="External"/><Relationship Id="rId20" Type="http://schemas.openxmlformats.org/officeDocument/2006/relationships/hyperlink" Target="http://positivewordsresearch.com/list-of-negative-wo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pi.python.org/pypi/geopy" TargetMode="External"/><Relationship Id="rId5" Type="http://schemas.openxmlformats.org/officeDocument/2006/relationships/numbering" Target="numbering.xml"/><Relationship Id="rId15" Type="http://schemas.openxmlformats.org/officeDocument/2006/relationships/hyperlink" Target="https://programminghistorian.org/lessons/counting-frequenci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ositivewordsresearch.com/list-of-positive-wo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xtise.ne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CDF801BC3554D89F5BD4A37666C43" ma:contentTypeVersion="9" ma:contentTypeDescription="Create a new document." ma:contentTypeScope="" ma:versionID="aa18c2433642cd6fc1790bf38b754015">
  <xsd:schema xmlns:xsd="http://www.w3.org/2001/XMLSchema" xmlns:xs="http://www.w3.org/2001/XMLSchema" xmlns:p="http://schemas.microsoft.com/office/2006/metadata/properties" xmlns:ns3="5c3665eb-77a1-4a15-8b17-6a7b4a1eb08c" targetNamespace="http://schemas.microsoft.com/office/2006/metadata/properties" ma:root="true" ma:fieldsID="c23cd7d7553abf51d5706578f94df2a9" ns3:_="">
    <xsd:import namespace="5c3665eb-77a1-4a15-8b17-6a7b4a1eb0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665eb-77a1-4a15-8b17-6a7b4a1eb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D406D-D354-4516-BFA6-76138F3C4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665eb-77a1-4a15-8b17-6a7b4a1eb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968CD95-BF9D-42DD-B300-91465A0E8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407C16-2059-471D-BBBE-482AC9C8FC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Lee</dc:creator>
  <cp:lastModifiedBy>ASMIZA BINTI ABDUL SANI</cp:lastModifiedBy>
  <cp:revision>80</cp:revision>
  <cp:lastPrinted>2019-02-25T06:14:00Z</cp:lastPrinted>
  <dcterms:created xsi:type="dcterms:W3CDTF">2020-03-09T03:15:00Z</dcterms:created>
  <dcterms:modified xsi:type="dcterms:W3CDTF">2020-03-10T02:18:00Z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